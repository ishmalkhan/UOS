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479" w:rsidRDefault="00291479"/>
    <w:tbl>
      <w:tblPr>
        <w:tblW w:w="8820" w:type="dxa"/>
        <w:jc w:val="center"/>
        <w:tblLayout w:type="fixed"/>
        <w:tblLook w:val="0000" w:firstRow="0" w:lastRow="0" w:firstColumn="0" w:lastColumn="0" w:noHBand="0" w:noVBand="0"/>
      </w:tblPr>
      <w:tblGrid>
        <w:gridCol w:w="8820"/>
      </w:tblGrid>
      <w:tr w:rsidR="00291479">
        <w:trPr>
          <w:trHeight w:val="12085"/>
          <w:jc w:val="center"/>
        </w:trPr>
        <w:tc>
          <w:tcPr>
            <w:tcW w:w="8820" w:type="dxa"/>
          </w:tcPr>
          <w:p w:rsidR="008C0A44" w:rsidRPr="00324B04" w:rsidRDefault="00583B94" w:rsidP="00324B04">
            <w:pPr>
              <w:pStyle w:val="special"/>
              <w:jc w:val="center"/>
              <w:rPr>
                <w:rFonts w:ascii="Times New Roman" w:hAnsi="Times New Roman"/>
                <w:sz w:val="32"/>
                <w:szCs w:val="32"/>
              </w:rPr>
            </w:pPr>
            <w:r>
              <w:rPr>
                <w:rFonts w:ascii="Times New Roman" w:hAnsi="Times New Roman"/>
                <w:sz w:val="32"/>
                <w:szCs w:val="32"/>
              </w:rPr>
              <w:t xml:space="preserve">SOFTWARE </w:t>
            </w:r>
            <w:r w:rsidR="008C0A44" w:rsidRPr="008C0A44">
              <w:rPr>
                <w:rFonts w:ascii="Times New Roman" w:hAnsi="Times New Roman"/>
                <w:sz w:val="32"/>
                <w:szCs w:val="32"/>
              </w:rPr>
              <w:t>DESIGN SPECIFICATION</w:t>
            </w:r>
          </w:p>
          <w:p w:rsidR="008C0A44" w:rsidRPr="008C0A44" w:rsidRDefault="008C0A44" w:rsidP="008C0A44">
            <w:pPr>
              <w:pStyle w:val="special"/>
              <w:rPr>
                <w:rFonts w:ascii="Times New Roman" w:hAnsi="Times New Roman"/>
              </w:rPr>
            </w:pPr>
          </w:p>
          <w:p w:rsidR="008C0A44" w:rsidRPr="008C0A44" w:rsidRDefault="008C0A44" w:rsidP="008C0A44">
            <w:pPr>
              <w:pStyle w:val="special"/>
              <w:rPr>
                <w:rFonts w:ascii="Times New Roman" w:hAnsi="Times New Roman"/>
                <w:sz w:val="24"/>
              </w:rPr>
            </w:pPr>
          </w:p>
          <w:p w:rsidR="008C0A44" w:rsidRPr="008C0A44" w:rsidRDefault="008C0A44" w:rsidP="008C0A44">
            <w:pPr>
              <w:rPr>
                <w:b/>
                <w:bCs/>
                <w:sz w:val="28"/>
                <w:szCs w:val="28"/>
              </w:rPr>
            </w:pPr>
            <w:r w:rsidRPr="008C0A44">
              <w:rPr>
                <w:b/>
                <w:bCs/>
                <w:sz w:val="28"/>
                <w:szCs w:val="28"/>
              </w:rPr>
              <w:t>Project Code:</w:t>
            </w:r>
          </w:p>
          <w:p w:rsidR="008C0A44" w:rsidRPr="007C083B" w:rsidRDefault="008C0A44" w:rsidP="007C083B">
            <w:pPr>
              <w:pStyle w:val="Default"/>
              <w:rPr>
                <w:rFonts w:eastAsia="Calibri"/>
              </w:rPr>
            </w:pPr>
            <w:r w:rsidRPr="008C0A44">
              <w:rPr>
                <w:b/>
                <w:bCs/>
              </w:rPr>
              <w:tab/>
            </w:r>
            <w:r w:rsidRPr="008C0A44">
              <w:rPr>
                <w:b/>
                <w:bCs/>
              </w:rPr>
              <w:tab/>
            </w:r>
            <w:r w:rsidRPr="008C0A44">
              <w:rPr>
                <w:b/>
                <w:bCs/>
              </w:rPr>
              <w:tab/>
            </w:r>
            <w:r w:rsidRPr="008C0A44">
              <w:rPr>
                <w:b/>
                <w:bCs/>
              </w:rPr>
              <w:tab/>
            </w:r>
            <w:r w:rsidR="00324B04">
              <w:rPr>
                <w:rFonts w:eastAsia="Calibri"/>
              </w:rPr>
              <w:t>AMS-20</w:t>
            </w:r>
            <w:r w:rsidRPr="008C0A44">
              <w:rPr>
                <w:rFonts w:eastAsia="Calibri"/>
              </w:rPr>
              <w:t xml:space="preserve"> </w:t>
            </w:r>
          </w:p>
          <w:p w:rsidR="008C0A44" w:rsidRPr="008C0A44" w:rsidRDefault="008C0A44" w:rsidP="00B60696">
            <w:r w:rsidRPr="008C0A44">
              <w:rPr>
                <w:b/>
                <w:bCs/>
              </w:rPr>
              <w:tab/>
            </w:r>
            <w:r w:rsidRPr="008C0A44">
              <w:rPr>
                <w:b/>
                <w:bCs/>
              </w:rPr>
              <w:tab/>
            </w:r>
            <w:r w:rsidRPr="008C0A44">
              <w:rPr>
                <w:b/>
                <w:bCs/>
              </w:rPr>
              <w:tab/>
            </w:r>
            <w:r w:rsidRPr="008C0A44">
              <w:rPr>
                <w:b/>
                <w:bCs/>
              </w:rPr>
              <w:tab/>
            </w:r>
          </w:p>
          <w:p w:rsidR="008C0A44" w:rsidRPr="008C0A44" w:rsidRDefault="008C0A44" w:rsidP="008C0A44">
            <w:pPr>
              <w:rPr>
                <w:b/>
                <w:bCs/>
              </w:rPr>
            </w:pPr>
          </w:p>
          <w:p w:rsidR="008C0A44" w:rsidRPr="008C0A44" w:rsidRDefault="008C0A44" w:rsidP="008C0A44">
            <w:pPr>
              <w:rPr>
                <w:b/>
                <w:bCs/>
                <w:sz w:val="28"/>
                <w:szCs w:val="28"/>
              </w:rPr>
            </w:pPr>
            <w:r w:rsidRPr="008C0A44">
              <w:rPr>
                <w:b/>
                <w:bCs/>
                <w:sz w:val="28"/>
                <w:szCs w:val="28"/>
              </w:rPr>
              <w:t>External Advisor:</w:t>
            </w:r>
          </w:p>
          <w:p w:rsidR="008C0A44" w:rsidRPr="008C0A44" w:rsidRDefault="008C0A44" w:rsidP="008C0A44">
            <w:r w:rsidRPr="008C0A44">
              <w:rPr>
                <w:b/>
                <w:bCs/>
              </w:rPr>
              <w:tab/>
            </w:r>
            <w:r w:rsidRPr="008C0A44">
              <w:rPr>
                <w:b/>
                <w:bCs/>
              </w:rPr>
              <w:tab/>
            </w:r>
            <w:r w:rsidRPr="008C0A44">
              <w:rPr>
                <w:b/>
                <w:bCs/>
              </w:rPr>
              <w:tab/>
            </w:r>
            <w:r w:rsidRPr="008C0A44">
              <w:rPr>
                <w:b/>
                <w:bCs/>
              </w:rPr>
              <w:tab/>
            </w:r>
            <w:r w:rsidR="0008727B">
              <w:t>Dr. Qaisar Abbas</w:t>
            </w:r>
          </w:p>
          <w:p w:rsidR="008C0A44" w:rsidRPr="008C0A44" w:rsidRDefault="008C0A44" w:rsidP="008C0A44">
            <w:pPr>
              <w:rPr>
                <w:b/>
                <w:bCs/>
              </w:rPr>
            </w:pPr>
          </w:p>
          <w:p w:rsidR="008C0A44" w:rsidRPr="008C0A44" w:rsidRDefault="008C0A44" w:rsidP="008C0A44">
            <w:pPr>
              <w:rPr>
                <w:b/>
                <w:bCs/>
                <w:sz w:val="28"/>
                <w:szCs w:val="28"/>
              </w:rPr>
            </w:pPr>
            <w:r w:rsidRPr="008C0A44">
              <w:rPr>
                <w:b/>
                <w:bCs/>
                <w:sz w:val="28"/>
                <w:szCs w:val="28"/>
              </w:rPr>
              <w:t>Project Manager:</w:t>
            </w:r>
          </w:p>
          <w:p w:rsidR="008C0A44" w:rsidRPr="008C0A44" w:rsidRDefault="008C0A44" w:rsidP="008C0A44">
            <w:r w:rsidRPr="008C0A44">
              <w:rPr>
                <w:b/>
                <w:bCs/>
              </w:rPr>
              <w:tab/>
            </w:r>
            <w:r w:rsidRPr="008C0A44">
              <w:rPr>
                <w:b/>
                <w:bCs/>
              </w:rPr>
              <w:tab/>
            </w:r>
            <w:r w:rsidRPr="008C0A44">
              <w:rPr>
                <w:b/>
                <w:bCs/>
              </w:rPr>
              <w:tab/>
            </w:r>
            <w:r w:rsidRPr="008C0A44">
              <w:rPr>
                <w:b/>
                <w:bCs/>
              </w:rPr>
              <w:tab/>
            </w:r>
            <w:r w:rsidR="008E7DCA">
              <w:t>M</w:t>
            </w:r>
            <w:r w:rsidR="00702D94">
              <w:t xml:space="preserve">r. </w:t>
            </w:r>
            <w:r w:rsidR="00324B04">
              <w:t>Fahad Maqbool</w:t>
            </w:r>
          </w:p>
          <w:p w:rsidR="008C0A44" w:rsidRPr="008C0A44" w:rsidRDefault="008C0A44" w:rsidP="008C0A44">
            <w:pPr>
              <w:rPr>
                <w:b/>
                <w:bCs/>
              </w:rPr>
            </w:pPr>
          </w:p>
          <w:p w:rsidR="008C0A44" w:rsidRPr="008C0A44" w:rsidRDefault="008C0A44" w:rsidP="008C0A44">
            <w:pPr>
              <w:rPr>
                <w:b/>
                <w:bCs/>
                <w:sz w:val="28"/>
                <w:szCs w:val="28"/>
              </w:rPr>
            </w:pPr>
            <w:r w:rsidRPr="008C0A44">
              <w:rPr>
                <w:b/>
                <w:bCs/>
                <w:sz w:val="28"/>
                <w:szCs w:val="28"/>
              </w:rPr>
              <w:t>Project Team:</w:t>
            </w:r>
          </w:p>
          <w:p w:rsidR="008C0A44" w:rsidRPr="008C0A44" w:rsidRDefault="008C0A44" w:rsidP="008C0A44">
            <w:r w:rsidRPr="008C0A44">
              <w:rPr>
                <w:b/>
                <w:bCs/>
              </w:rPr>
              <w:tab/>
            </w:r>
            <w:r w:rsidRPr="008C0A44">
              <w:rPr>
                <w:b/>
                <w:bCs/>
              </w:rPr>
              <w:tab/>
            </w:r>
            <w:r w:rsidRPr="008C0A44">
              <w:rPr>
                <w:b/>
                <w:bCs/>
              </w:rPr>
              <w:tab/>
            </w:r>
            <w:r w:rsidRPr="008C0A44">
              <w:rPr>
                <w:b/>
                <w:bCs/>
              </w:rPr>
              <w:tab/>
            </w:r>
            <w:r w:rsidR="00324B04">
              <w:t>Bilal Ishrat     (BSCS-F16-E059</w:t>
            </w:r>
            <w:r w:rsidRPr="008C0A44">
              <w:t>)</w:t>
            </w:r>
          </w:p>
          <w:p w:rsidR="008C0A44" w:rsidRPr="008C0A44" w:rsidRDefault="008C0A44" w:rsidP="008C0A44">
            <w:r w:rsidRPr="008C0A44">
              <w:tab/>
            </w:r>
            <w:r w:rsidRPr="008C0A44">
              <w:tab/>
            </w:r>
            <w:r w:rsidRPr="008C0A44">
              <w:tab/>
            </w:r>
            <w:r w:rsidRPr="008C0A44">
              <w:tab/>
            </w:r>
            <w:r w:rsidR="00324B04">
              <w:t xml:space="preserve">Ishmal khan  </w:t>
            </w:r>
            <w:r w:rsidRPr="008C0A44">
              <w:t xml:space="preserve"> </w:t>
            </w:r>
            <w:r w:rsidR="00324B04">
              <w:t>(BSCS-F16-E019</w:t>
            </w:r>
            <w:r w:rsidR="00324B04" w:rsidRPr="008C0A44">
              <w:t>)</w:t>
            </w:r>
          </w:p>
          <w:p w:rsidR="008C0A44" w:rsidRPr="008C0A44" w:rsidRDefault="008C0A44" w:rsidP="008C0A44">
            <w:r w:rsidRPr="008C0A44">
              <w:tab/>
            </w:r>
            <w:r w:rsidRPr="008C0A44">
              <w:tab/>
            </w:r>
            <w:r w:rsidRPr="008C0A44">
              <w:tab/>
            </w:r>
            <w:r w:rsidRPr="008C0A44">
              <w:tab/>
            </w:r>
            <w:r w:rsidR="00324B04">
              <w:t>Anam Sahar   (BSCS-F16-E026</w:t>
            </w:r>
            <w:r w:rsidR="00324B04" w:rsidRPr="008C0A44">
              <w:t>)</w:t>
            </w:r>
          </w:p>
          <w:p w:rsidR="008C0A44" w:rsidRPr="008C0A44" w:rsidRDefault="008C0A44" w:rsidP="008C0A44">
            <w:pPr>
              <w:rPr>
                <w:b/>
                <w:bCs/>
              </w:rPr>
            </w:pPr>
          </w:p>
          <w:p w:rsidR="008C0A44" w:rsidRPr="008C0A44" w:rsidRDefault="008C0A44" w:rsidP="008C0A44">
            <w:pPr>
              <w:rPr>
                <w:b/>
                <w:bCs/>
                <w:sz w:val="28"/>
                <w:szCs w:val="28"/>
              </w:rPr>
            </w:pPr>
            <w:r w:rsidRPr="008C0A44">
              <w:rPr>
                <w:b/>
                <w:bCs/>
                <w:sz w:val="28"/>
                <w:szCs w:val="28"/>
              </w:rPr>
              <w:t>Submission Date:</w:t>
            </w:r>
          </w:p>
          <w:p w:rsidR="008C0A44" w:rsidRPr="008C0A44" w:rsidRDefault="008C0A44" w:rsidP="00A34F10">
            <w:r w:rsidRPr="008C0A44">
              <w:rPr>
                <w:b/>
                <w:bCs/>
              </w:rPr>
              <w:tab/>
            </w:r>
            <w:r w:rsidRPr="008C0A44">
              <w:rPr>
                <w:b/>
                <w:bCs/>
              </w:rPr>
              <w:tab/>
            </w:r>
            <w:r w:rsidRPr="008C0A44">
              <w:rPr>
                <w:b/>
                <w:bCs/>
              </w:rPr>
              <w:tab/>
            </w:r>
            <w:r w:rsidRPr="008C0A44">
              <w:rPr>
                <w:b/>
                <w:bCs/>
              </w:rPr>
              <w:tab/>
            </w:r>
            <w:r w:rsidR="00A34F10">
              <w:t>Jan</w:t>
            </w:r>
            <w:r w:rsidRPr="008C0A44">
              <w:t xml:space="preserve"> </w:t>
            </w:r>
            <w:r w:rsidR="00324B04">
              <w:t>6</w:t>
            </w:r>
            <w:r w:rsidR="00A34F10" w:rsidRPr="00A34F10">
              <w:rPr>
                <w:vertAlign w:val="superscript"/>
              </w:rPr>
              <w:t>th</w:t>
            </w:r>
            <w:r w:rsidR="00324B04">
              <w:t xml:space="preserve"> , 2020</w:t>
            </w:r>
          </w:p>
          <w:p w:rsidR="00291479" w:rsidRDefault="00291479">
            <w:pPr>
              <w:pStyle w:val="special"/>
            </w:pPr>
          </w:p>
          <w:p w:rsidR="00291479" w:rsidRDefault="00291479">
            <w:pPr>
              <w:pStyle w:val="special"/>
            </w:pPr>
          </w:p>
          <w:p w:rsidR="00291479" w:rsidRDefault="00291479">
            <w:pPr>
              <w:pStyle w:val="special"/>
            </w:pPr>
          </w:p>
          <w:p w:rsidR="00291479" w:rsidRDefault="00291479" w:rsidP="00810ED1">
            <w:pPr>
              <w:pStyle w:val="special"/>
              <w:jc w:val="right"/>
            </w:pPr>
          </w:p>
          <w:p w:rsidR="00291479" w:rsidRDefault="00291479">
            <w:pPr>
              <w:pStyle w:val="special"/>
            </w:pPr>
          </w:p>
          <w:p w:rsidR="00291479" w:rsidRDefault="00291479">
            <w:pPr>
              <w:pStyle w:val="special"/>
            </w:pPr>
          </w:p>
          <w:p w:rsidR="00291479" w:rsidRDefault="00291479">
            <w:pPr>
              <w:pStyle w:val="special"/>
            </w:pPr>
          </w:p>
          <w:p w:rsidR="00291479" w:rsidRDefault="00291479">
            <w:pPr>
              <w:pStyle w:val="special"/>
            </w:pPr>
          </w:p>
          <w:p w:rsidR="00291479" w:rsidRDefault="00291479">
            <w:pPr>
              <w:pStyle w:val="special"/>
            </w:pPr>
          </w:p>
          <w:p w:rsidR="00291479" w:rsidRDefault="00291479">
            <w:pPr>
              <w:pStyle w:val="Heading3"/>
            </w:pPr>
            <w:r>
              <w:t xml:space="preserve">                            _____________________    </w:t>
            </w:r>
          </w:p>
          <w:p w:rsidR="00291479" w:rsidRDefault="00291479" w:rsidP="00B067F3">
            <w:pPr>
              <w:pStyle w:val="special"/>
              <w:ind w:left="720"/>
              <w:jc w:val="center"/>
            </w:pPr>
            <w:r>
              <w:rPr>
                <w:b w:val="0"/>
                <w:bCs w:val="0"/>
                <w:sz w:val="20"/>
              </w:rPr>
              <w:t xml:space="preserve">                                                          </w:t>
            </w:r>
            <w:r w:rsidR="00B067F3">
              <w:rPr>
                <w:b w:val="0"/>
                <w:bCs w:val="0"/>
                <w:sz w:val="20"/>
              </w:rPr>
              <w:t xml:space="preserve">                 </w:t>
            </w:r>
            <w:r>
              <w:rPr>
                <w:b w:val="0"/>
                <w:bCs w:val="0"/>
                <w:sz w:val="20"/>
              </w:rPr>
              <w:t>Project Manager’s Signature</w:t>
            </w:r>
          </w:p>
        </w:tc>
      </w:tr>
    </w:tbl>
    <w:p w:rsidR="00291479" w:rsidRDefault="00291479"/>
    <w:p w:rsidR="00291479" w:rsidRDefault="00291479"/>
    <w:p w:rsidR="00291479" w:rsidRDefault="00291479"/>
    <w:p w:rsidR="00291479" w:rsidRDefault="00291479"/>
    <w:p w:rsidR="00A24E1C" w:rsidRPr="00A24E1C" w:rsidRDefault="0021761A" w:rsidP="00A24E1C">
      <w:pPr>
        <w:rPr>
          <w:b/>
          <w:bCs/>
        </w:rPr>
      </w:pPr>
      <w:bookmarkStart w:id="0" w:name="_Toc497565167"/>
      <w:bookmarkStart w:id="1" w:name="_Toc512155516"/>
      <w:r>
        <w:rPr>
          <w:b/>
          <w:bCs/>
          <w:sz w:val="32"/>
        </w:rPr>
        <w:t xml:space="preserve">      </w:t>
      </w:r>
      <w:r w:rsidR="00A24E1C" w:rsidRPr="00A24E1C">
        <w:rPr>
          <w:b/>
          <w:bCs/>
          <w:sz w:val="32"/>
        </w:rPr>
        <w:t>Document Information</w:t>
      </w:r>
    </w:p>
    <w:p w:rsidR="00291479" w:rsidRDefault="00291479">
      <w:pPr>
        <w:rPr>
          <w:rFonts w:ascii="Arial" w:hAnsi="Arial" w:cs="Arial"/>
          <w:b/>
          <w:bCs/>
          <w:sz w:val="32"/>
        </w:rPr>
      </w:pPr>
    </w:p>
    <w:p w:rsidR="00291479" w:rsidRDefault="00291479">
      <w:pPr>
        <w:rPr>
          <w:sz w:val="28"/>
        </w:rPr>
      </w:pPr>
    </w:p>
    <w:tbl>
      <w:tblPr>
        <w:tblW w:w="8460" w:type="dxa"/>
        <w:jc w:val="center"/>
        <w:tblLayout w:type="fixed"/>
        <w:tblLook w:val="0000" w:firstRow="0" w:lastRow="0" w:firstColumn="0" w:lastColumn="0" w:noHBand="0" w:noVBand="0"/>
      </w:tblPr>
      <w:tblGrid>
        <w:gridCol w:w="2340"/>
        <w:gridCol w:w="6120"/>
      </w:tblGrid>
      <w:tr w:rsidR="00BE3C52" w:rsidTr="009171B3">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E3C52" w:rsidRDefault="00BE3C52" w:rsidP="009171B3">
            <w:pPr>
              <w:pStyle w:val="TableHeading"/>
              <w:spacing w:after="120"/>
              <w:ind w:left="389" w:hanging="389"/>
              <w:jc w:val="both"/>
            </w:pPr>
            <w:r>
              <w:t>Category</w:t>
            </w:r>
          </w:p>
        </w:tc>
        <w:tc>
          <w:tcPr>
            <w:tcW w:w="612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BE3C52" w:rsidRDefault="00BE3C52" w:rsidP="009171B3">
            <w:pPr>
              <w:pStyle w:val="TableHeading"/>
              <w:spacing w:after="120"/>
              <w:ind w:left="389" w:hanging="389"/>
              <w:jc w:val="both"/>
            </w:pPr>
            <w:r>
              <w:t>Information</w:t>
            </w:r>
          </w:p>
        </w:tc>
      </w:tr>
      <w:tr w:rsidR="00BE3C52" w:rsidTr="009171B3">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Customer</w:t>
            </w:r>
          </w:p>
        </w:tc>
        <w:tc>
          <w:tcPr>
            <w:tcW w:w="6120" w:type="dxa"/>
            <w:tcBorders>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University of Sargodha</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Project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324B04" w:rsidP="0096639D">
            <w:pPr>
              <w:pStyle w:val="TableEntry"/>
            </w:pPr>
            <w:r>
              <w:t>Affiliation Management System</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Document</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D728C1" w:rsidP="009171B3">
            <w:pPr>
              <w:pStyle w:val="TableEntry"/>
            </w:pPr>
            <w:r>
              <w:t>Design</w:t>
            </w:r>
            <w:r w:rsidR="00BE3C52">
              <w:t xml:space="preserve"> Specifications</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Document Version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1.0</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Identifier</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324B04" w:rsidP="009171B3">
            <w:pPr>
              <w:pStyle w:val="TableEntry"/>
            </w:pPr>
            <w:r>
              <w:t>AMS-20</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Status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Documentation</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Author(s)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Pr="00037427" w:rsidRDefault="00324B04" w:rsidP="009171B3">
            <w:pPr>
              <w:pStyle w:val="Default"/>
              <w:rPr>
                <w:rFonts w:ascii="Verdana" w:hAnsi="Verdana"/>
                <w:sz w:val="16"/>
                <w:szCs w:val="16"/>
              </w:rPr>
            </w:pPr>
            <w:r>
              <w:rPr>
                <w:rFonts w:ascii="Verdana" w:hAnsi="Verdana"/>
                <w:sz w:val="16"/>
                <w:szCs w:val="16"/>
              </w:rPr>
              <w:t xml:space="preserve">Bilal Ishrat </w:t>
            </w:r>
            <w:r w:rsidR="00BE3C52" w:rsidRPr="00037427">
              <w:rPr>
                <w:rFonts w:ascii="Verdana" w:hAnsi="Verdana"/>
                <w:sz w:val="16"/>
                <w:szCs w:val="16"/>
              </w:rPr>
              <w:t>,</w:t>
            </w:r>
            <w:r>
              <w:rPr>
                <w:rFonts w:ascii="Verdana" w:hAnsi="Verdana"/>
                <w:sz w:val="16"/>
                <w:szCs w:val="16"/>
              </w:rPr>
              <w:t>Ishmal khan ,Anam Sahar</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Approver(s)</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Pr="00846FC0" w:rsidRDefault="008E7518" w:rsidP="009171B3">
            <w:pPr>
              <w:pStyle w:val="Default"/>
              <w:rPr>
                <w:rFonts w:ascii="Verdana" w:hAnsi="Verdana"/>
                <w:sz w:val="16"/>
                <w:szCs w:val="16"/>
              </w:rPr>
            </w:pPr>
            <w:r>
              <w:rPr>
                <w:rFonts w:ascii="Verdana" w:hAnsi="Verdana"/>
                <w:sz w:val="16"/>
                <w:szCs w:val="16"/>
              </w:rPr>
              <w:t>Dr. Qaisar Niazi</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Issue Date</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8E7518" w:rsidP="009171B3">
            <w:pPr>
              <w:pStyle w:val="TableEntry"/>
            </w:pPr>
            <w:r>
              <w:t>Jan 06, 2020</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Document Location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Sargodha, Pakistan</w:t>
            </w:r>
          </w:p>
        </w:tc>
      </w:tr>
      <w:tr w:rsidR="00BE3C52" w:rsidTr="009171B3">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pPr>
            <w:r>
              <w:t>Distribution</w:t>
            </w:r>
          </w:p>
        </w:tc>
        <w:tc>
          <w:tcPr>
            <w:tcW w:w="612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BE3C52" w:rsidRDefault="00BE3C52" w:rsidP="009171B3">
            <w:pPr>
              <w:pStyle w:val="TableEntry"/>
              <w:numPr>
                <w:ilvl w:val="0"/>
                <w:numId w:val="4"/>
              </w:numPr>
            </w:pPr>
            <w:r>
              <w:t>Advisor</w:t>
            </w:r>
          </w:p>
          <w:p w:rsidR="00BE3C52" w:rsidRDefault="00BE3C52" w:rsidP="009171B3">
            <w:pPr>
              <w:pStyle w:val="TableEntry"/>
              <w:numPr>
                <w:ilvl w:val="0"/>
                <w:numId w:val="4"/>
              </w:numPr>
            </w:pPr>
            <w:r>
              <w:t>PM</w:t>
            </w:r>
          </w:p>
          <w:p w:rsidR="00BE3C52" w:rsidRDefault="00BE3C52" w:rsidP="009171B3">
            <w:pPr>
              <w:pStyle w:val="TableEntry"/>
              <w:numPr>
                <w:ilvl w:val="0"/>
                <w:numId w:val="4"/>
              </w:numPr>
            </w:pPr>
            <w:r>
              <w:t>Project Office</w:t>
            </w:r>
          </w:p>
        </w:tc>
      </w:tr>
    </w:tbl>
    <w:p w:rsidR="00291479" w:rsidRDefault="00291479">
      <w:pPr>
        <w:pStyle w:val="Heading1"/>
      </w:pPr>
    </w:p>
    <w:bookmarkEnd w:id="0"/>
    <w:bookmarkEnd w:id="1"/>
    <w:p w:rsidR="00291479" w:rsidRDefault="00291479">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8E7518" w:rsidRDefault="008E7518">
      <w:pPr>
        <w:jc w:val="both"/>
      </w:pPr>
    </w:p>
    <w:p w:rsidR="00B067F3" w:rsidRDefault="00B067F3">
      <w:pPr>
        <w:jc w:val="both"/>
      </w:pPr>
    </w:p>
    <w:p w:rsidR="00B067F3" w:rsidRDefault="00B067F3">
      <w:pPr>
        <w:jc w:val="both"/>
      </w:pPr>
    </w:p>
    <w:p w:rsidR="00B067F3" w:rsidRDefault="00B067F3">
      <w:pPr>
        <w:jc w:val="both"/>
      </w:pPr>
    </w:p>
    <w:p w:rsidR="00B067F3" w:rsidRDefault="00B067F3">
      <w:pPr>
        <w:jc w:val="both"/>
      </w:pPr>
    </w:p>
    <w:p w:rsidR="00B067F3" w:rsidRDefault="00B067F3">
      <w:pPr>
        <w:jc w:val="both"/>
      </w:pPr>
    </w:p>
    <w:p w:rsidR="00B067F3" w:rsidRDefault="00B067F3">
      <w:pPr>
        <w:jc w:val="both"/>
      </w:pPr>
    </w:p>
    <w:p w:rsidR="00B067F3" w:rsidRDefault="00B067F3">
      <w:pPr>
        <w:jc w:val="both"/>
      </w:pPr>
    </w:p>
    <w:p w:rsidR="0066703B" w:rsidRDefault="0066703B" w:rsidP="0066703B">
      <w:pPr>
        <w:jc w:val="center"/>
        <w:rPr>
          <w:b/>
          <w:bCs/>
          <w:sz w:val="36"/>
          <w:szCs w:val="36"/>
        </w:rPr>
      </w:pPr>
      <w:bookmarkStart w:id="2" w:name="_Toc5423677"/>
    </w:p>
    <w:p w:rsidR="008E7518" w:rsidRDefault="008E7518" w:rsidP="0066703B">
      <w:pPr>
        <w:jc w:val="center"/>
        <w:rPr>
          <w:b/>
          <w:bCs/>
          <w:sz w:val="36"/>
          <w:szCs w:val="36"/>
        </w:rPr>
      </w:pPr>
    </w:p>
    <w:p w:rsidR="008E7518" w:rsidRDefault="008E7518" w:rsidP="0066703B">
      <w:pPr>
        <w:jc w:val="center"/>
        <w:rPr>
          <w:b/>
          <w:bCs/>
          <w:sz w:val="36"/>
          <w:szCs w:val="36"/>
        </w:rPr>
      </w:pPr>
    </w:p>
    <w:p w:rsidR="0066703B" w:rsidRDefault="0066703B" w:rsidP="0066703B">
      <w:pPr>
        <w:jc w:val="center"/>
        <w:rPr>
          <w:b/>
          <w:bCs/>
          <w:sz w:val="36"/>
          <w:szCs w:val="36"/>
        </w:rPr>
      </w:pPr>
      <w:r w:rsidRPr="0066703B">
        <w:rPr>
          <w:b/>
          <w:bCs/>
          <w:sz w:val="36"/>
          <w:szCs w:val="36"/>
        </w:rPr>
        <w:t>Table of Contents</w:t>
      </w:r>
    </w:p>
    <w:p w:rsidR="0066703B" w:rsidRPr="0066703B" w:rsidRDefault="0066703B" w:rsidP="0066703B">
      <w:pPr>
        <w:jc w:val="center"/>
        <w:rPr>
          <w:b/>
          <w:bCs/>
          <w:sz w:val="36"/>
          <w:szCs w:val="36"/>
        </w:rPr>
      </w:pPr>
    </w:p>
    <w:p w:rsidR="00B0185D" w:rsidRPr="00296F2F" w:rsidRDefault="00291479">
      <w:pPr>
        <w:pStyle w:val="TOC1"/>
        <w:rPr>
          <w:rFonts w:ascii="Calibri" w:hAnsi="Calibri" w:cs="Arial"/>
          <w:b w:val="0"/>
          <w:bCs w:val="0"/>
          <w:noProof/>
          <w:sz w:val="22"/>
          <w:szCs w:val="22"/>
        </w:rPr>
      </w:pPr>
      <w:r>
        <w:rPr>
          <w:sz w:val="26"/>
          <w:szCs w:val="20"/>
        </w:rPr>
        <w:fldChar w:fldCharType="begin"/>
      </w:r>
      <w:r>
        <w:rPr>
          <w:sz w:val="26"/>
          <w:szCs w:val="20"/>
        </w:rPr>
        <w:instrText xml:space="preserve"> TOC \h \z \t "Heading 1,1,Heading 2,2,h1,2,H2,3,H3,4" </w:instrText>
      </w:r>
      <w:r>
        <w:rPr>
          <w:sz w:val="26"/>
          <w:szCs w:val="20"/>
        </w:rPr>
        <w:fldChar w:fldCharType="separate"/>
      </w:r>
      <w:hyperlink w:anchor="_Toc502567366" w:history="1">
        <w:r w:rsidR="00B0185D" w:rsidRPr="006E4545">
          <w:rPr>
            <w:rStyle w:val="Hyperlink"/>
            <w:noProof/>
          </w:rPr>
          <w:t>1.</w:t>
        </w:r>
        <w:r w:rsidR="00B0185D" w:rsidRPr="00296F2F">
          <w:rPr>
            <w:rFonts w:ascii="Calibri" w:hAnsi="Calibri" w:cs="Arial"/>
            <w:b w:val="0"/>
            <w:bCs w:val="0"/>
            <w:noProof/>
            <w:sz w:val="22"/>
            <w:szCs w:val="22"/>
          </w:rPr>
          <w:tab/>
        </w:r>
        <w:r w:rsidR="00B0185D" w:rsidRPr="006E4545">
          <w:rPr>
            <w:rStyle w:val="Hyperlink"/>
            <w:noProof/>
          </w:rPr>
          <w:t>Introduction</w:t>
        </w:r>
        <w:r w:rsidR="00B0185D">
          <w:rPr>
            <w:noProof/>
            <w:webHidden/>
          </w:rPr>
          <w:tab/>
        </w:r>
        <w:r w:rsidR="00B0185D">
          <w:rPr>
            <w:noProof/>
            <w:webHidden/>
          </w:rPr>
          <w:fldChar w:fldCharType="begin"/>
        </w:r>
        <w:r w:rsidR="00B0185D">
          <w:rPr>
            <w:noProof/>
            <w:webHidden/>
          </w:rPr>
          <w:instrText xml:space="preserve"> PAGEREF _Toc502567366 \h </w:instrText>
        </w:r>
        <w:r w:rsidR="00B0185D">
          <w:rPr>
            <w:noProof/>
            <w:webHidden/>
          </w:rPr>
        </w:r>
        <w:r w:rsidR="00B0185D">
          <w:rPr>
            <w:noProof/>
            <w:webHidden/>
          </w:rPr>
          <w:fldChar w:fldCharType="separate"/>
        </w:r>
        <w:r w:rsidR="00F07887">
          <w:rPr>
            <w:noProof/>
            <w:webHidden/>
          </w:rPr>
          <w:t>4</w:t>
        </w:r>
        <w:r w:rsidR="00B0185D">
          <w:rPr>
            <w:noProof/>
            <w:webHidden/>
          </w:rPr>
          <w:fldChar w:fldCharType="end"/>
        </w:r>
      </w:hyperlink>
    </w:p>
    <w:p w:rsidR="00B0185D" w:rsidRPr="00296F2F" w:rsidRDefault="00A77A3F">
      <w:pPr>
        <w:pStyle w:val="TOC3"/>
        <w:rPr>
          <w:rFonts w:ascii="Calibri" w:hAnsi="Calibri" w:cs="Arial"/>
          <w:sz w:val="22"/>
          <w:szCs w:val="22"/>
        </w:rPr>
      </w:pPr>
      <w:hyperlink w:anchor="_Toc502567367" w:history="1">
        <w:r w:rsidR="00B0185D" w:rsidRPr="006E4545">
          <w:rPr>
            <w:rStyle w:val="Hyperlink"/>
            <w:rFonts w:ascii="Arial" w:hAnsi="Arial" w:cs="Arial"/>
          </w:rPr>
          <w:t>1.1</w:t>
        </w:r>
        <w:r w:rsidR="00B0185D" w:rsidRPr="00296F2F">
          <w:rPr>
            <w:rFonts w:ascii="Calibri" w:hAnsi="Calibri" w:cs="Arial"/>
            <w:sz w:val="22"/>
            <w:szCs w:val="22"/>
          </w:rPr>
          <w:tab/>
        </w:r>
        <w:r w:rsidR="00B0185D" w:rsidRPr="006E4545">
          <w:rPr>
            <w:rStyle w:val="Hyperlink"/>
            <w:rFonts w:ascii="Arial" w:hAnsi="Arial" w:cs="Arial"/>
          </w:rPr>
          <w:t>Purpose of Document</w:t>
        </w:r>
        <w:r w:rsidR="00B0185D">
          <w:rPr>
            <w:webHidden/>
          </w:rPr>
          <w:tab/>
        </w:r>
        <w:r w:rsidR="00B0185D">
          <w:rPr>
            <w:webHidden/>
          </w:rPr>
          <w:fldChar w:fldCharType="begin"/>
        </w:r>
        <w:r w:rsidR="00B0185D">
          <w:rPr>
            <w:webHidden/>
          </w:rPr>
          <w:instrText xml:space="preserve"> PAGEREF _Toc502567367 \h </w:instrText>
        </w:r>
        <w:r w:rsidR="00B0185D">
          <w:rPr>
            <w:webHidden/>
          </w:rPr>
        </w:r>
        <w:r w:rsidR="00B0185D">
          <w:rPr>
            <w:webHidden/>
          </w:rPr>
          <w:fldChar w:fldCharType="separate"/>
        </w:r>
        <w:r w:rsidR="00F07887">
          <w:rPr>
            <w:webHidden/>
          </w:rPr>
          <w:t>4</w:t>
        </w:r>
        <w:r w:rsidR="00B0185D">
          <w:rPr>
            <w:webHidden/>
          </w:rPr>
          <w:fldChar w:fldCharType="end"/>
        </w:r>
      </w:hyperlink>
    </w:p>
    <w:p w:rsidR="00B0185D" w:rsidRPr="00296F2F" w:rsidRDefault="00A77A3F">
      <w:pPr>
        <w:pStyle w:val="TOC3"/>
        <w:rPr>
          <w:rFonts w:ascii="Calibri" w:hAnsi="Calibri" w:cs="Arial"/>
          <w:sz w:val="22"/>
          <w:szCs w:val="22"/>
        </w:rPr>
      </w:pPr>
      <w:hyperlink w:anchor="_Toc502567368" w:history="1">
        <w:r w:rsidR="00B0185D" w:rsidRPr="006E4545">
          <w:rPr>
            <w:rStyle w:val="Hyperlink"/>
            <w:rFonts w:ascii="Arial" w:hAnsi="Arial" w:cs="Arial"/>
          </w:rPr>
          <w:t>1.2</w:t>
        </w:r>
        <w:r w:rsidR="00B0185D" w:rsidRPr="00296F2F">
          <w:rPr>
            <w:rFonts w:ascii="Calibri" w:hAnsi="Calibri" w:cs="Arial"/>
            <w:sz w:val="22"/>
            <w:szCs w:val="22"/>
          </w:rPr>
          <w:tab/>
        </w:r>
        <w:r w:rsidR="00B0185D" w:rsidRPr="006E4545">
          <w:rPr>
            <w:rStyle w:val="Hyperlink"/>
            <w:rFonts w:ascii="Arial" w:hAnsi="Arial" w:cs="Arial"/>
          </w:rPr>
          <w:t>Project Overview</w:t>
        </w:r>
        <w:r w:rsidR="00B0185D">
          <w:rPr>
            <w:webHidden/>
          </w:rPr>
          <w:tab/>
        </w:r>
        <w:r w:rsidR="00B0185D">
          <w:rPr>
            <w:webHidden/>
          </w:rPr>
          <w:fldChar w:fldCharType="begin"/>
        </w:r>
        <w:r w:rsidR="00B0185D">
          <w:rPr>
            <w:webHidden/>
          </w:rPr>
          <w:instrText xml:space="preserve"> PAGEREF _Toc502567368 \h </w:instrText>
        </w:r>
        <w:r w:rsidR="00B0185D">
          <w:rPr>
            <w:webHidden/>
          </w:rPr>
        </w:r>
        <w:r w:rsidR="00B0185D">
          <w:rPr>
            <w:webHidden/>
          </w:rPr>
          <w:fldChar w:fldCharType="separate"/>
        </w:r>
        <w:r w:rsidR="00F07887">
          <w:rPr>
            <w:webHidden/>
          </w:rPr>
          <w:t>4</w:t>
        </w:r>
        <w:r w:rsidR="00B0185D">
          <w:rPr>
            <w:webHidden/>
          </w:rPr>
          <w:fldChar w:fldCharType="end"/>
        </w:r>
      </w:hyperlink>
    </w:p>
    <w:p w:rsidR="00D919F6" w:rsidRPr="00D919F6" w:rsidRDefault="00A77A3F" w:rsidP="00D919F6">
      <w:pPr>
        <w:pStyle w:val="TOC3"/>
        <w:rPr>
          <w:color w:val="0000FF"/>
          <w:u w:val="single"/>
        </w:rPr>
      </w:pPr>
      <w:hyperlink w:anchor="_Toc502567369" w:history="1">
        <w:r w:rsidR="00B0185D" w:rsidRPr="006E4545">
          <w:rPr>
            <w:rStyle w:val="Hyperlink"/>
            <w:rFonts w:ascii="Arial" w:hAnsi="Arial" w:cs="Arial"/>
          </w:rPr>
          <w:t>1.3</w:t>
        </w:r>
        <w:r w:rsidR="00B0185D" w:rsidRPr="00296F2F">
          <w:rPr>
            <w:rFonts w:ascii="Calibri" w:hAnsi="Calibri" w:cs="Arial"/>
            <w:sz w:val="22"/>
            <w:szCs w:val="22"/>
          </w:rPr>
          <w:tab/>
        </w:r>
        <w:r w:rsidR="00B0185D" w:rsidRPr="006E4545">
          <w:rPr>
            <w:rStyle w:val="Hyperlink"/>
            <w:rFonts w:ascii="Arial" w:hAnsi="Arial" w:cs="Arial"/>
          </w:rPr>
          <w:t>Scope</w:t>
        </w:r>
        <w:r w:rsidR="00B0185D">
          <w:rPr>
            <w:webHidden/>
          </w:rPr>
          <w:tab/>
        </w:r>
        <w:r w:rsidR="00B0185D">
          <w:rPr>
            <w:webHidden/>
          </w:rPr>
          <w:fldChar w:fldCharType="begin"/>
        </w:r>
        <w:r w:rsidR="00B0185D">
          <w:rPr>
            <w:webHidden/>
          </w:rPr>
          <w:instrText xml:space="preserve"> PAGEREF _Toc502567369 \h </w:instrText>
        </w:r>
        <w:r w:rsidR="00B0185D">
          <w:rPr>
            <w:webHidden/>
          </w:rPr>
        </w:r>
        <w:r w:rsidR="00B0185D">
          <w:rPr>
            <w:webHidden/>
          </w:rPr>
          <w:fldChar w:fldCharType="separate"/>
        </w:r>
        <w:r w:rsidR="00F07887">
          <w:rPr>
            <w:webHidden/>
          </w:rPr>
          <w:t>4</w:t>
        </w:r>
        <w:r w:rsidR="00B0185D">
          <w:rPr>
            <w:webHidden/>
          </w:rPr>
          <w:fldChar w:fldCharType="end"/>
        </w:r>
      </w:hyperlink>
    </w:p>
    <w:p w:rsidR="00B0185D" w:rsidRPr="00296F2F" w:rsidRDefault="00A77A3F">
      <w:pPr>
        <w:pStyle w:val="TOC1"/>
        <w:rPr>
          <w:rFonts w:ascii="Calibri" w:hAnsi="Calibri" w:cs="Arial"/>
          <w:b w:val="0"/>
          <w:bCs w:val="0"/>
          <w:noProof/>
          <w:sz w:val="22"/>
          <w:szCs w:val="22"/>
        </w:rPr>
      </w:pPr>
      <w:hyperlink w:anchor="_Toc502567374" w:history="1">
        <w:r w:rsidR="00D919F6">
          <w:rPr>
            <w:rStyle w:val="Hyperlink"/>
            <w:noProof/>
          </w:rPr>
          <w:t>2</w:t>
        </w:r>
        <w:r w:rsidR="00B0185D" w:rsidRPr="006E4545">
          <w:rPr>
            <w:rStyle w:val="Hyperlink"/>
            <w:noProof/>
          </w:rPr>
          <w:t>.</w:t>
        </w:r>
        <w:r w:rsidR="00B0185D" w:rsidRPr="00296F2F">
          <w:rPr>
            <w:rFonts w:ascii="Calibri" w:hAnsi="Calibri" w:cs="Arial"/>
            <w:b w:val="0"/>
            <w:bCs w:val="0"/>
            <w:noProof/>
            <w:sz w:val="22"/>
            <w:szCs w:val="22"/>
          </w:rPr>
          <w:tab/>
        </w:r>
        <w:r w:rsidR="00B0185D" w:rsidRPr="006E4545">
          <w:rPr>
            <w:rStyle w:val="Hyperlink"/>
            <w:noProof/>
          </w:rPr>
          <w:t>System Architecture</w:t>
        </w:r>
        <w:r w:rsidR="00B0185D">
          <w:rPr>
            <w:noProof/>
            <w:webHidden/>
          </w:rPr>
          <w:tab/>
        </w:r>
        <w:r w:rsidR="00B0185D">
          <w:rPr>
            <w:noProof/>
            <w:webHidden/>
          </w:rPr>
          <w:fldChar w:fldCharType="begin"/>
        </w:r>
        <w:r w:rsidR="00B0185D">
          <w:rPr>
            <w:noProof/>
            <w:webHidden/>
          </w:rPr>
          <w:instrText xml:space="preserve"> PAGEREF _Toc502567374 \h </w:instrText>
        </w:r>
        <w:r w:rsidR="00B0185D">
          <w:rPr>
            <w:noProof/>
            <w:webHidden/>
          </w:rPr>
        </w:r>
        <w:r w:rsidR="00B0185D">
          <w:rPr>
            <w:noProof/>
            <w:webHidden/>
          </w:rPr>
          <w:fldChar w:fldCharType="separate"/>
        </w:r>
        <w:r w:rsidR="00F07887">
          <w:rPr>
            <w:noProof/>
            <w:webHidden/>
          </w:rPr>
          <w:t>6</w:t>
        </w:r>
        <w:r w:rsidR="00B0185D">
          <w:rPr>
            <w:noProof/>
            <w:webHidden/>
          </w:rPr>
          <w:fldChar w:fldCharType="end"/>
        </w:r>
      </w:hyperlink>
    </w:p>
    <w:p w:rsidR="00B0185D" w:rsidRPr="00296F2F" w:rsidRDefault="00A77A3F">
      <w:pPr>
        <w:pStyle w:val="TOC3"/>
        <w:rPr>
          <w:rFonts w:ascii="Calibri" w:hAnsi="Calibri" w:cs="Arial"/>
          <w:sz w:val="22"/>
          <w:szCs w:val="22"/>
        </w:rPr>
      </w:pPr>
      <w:hyperlink w:anchor="_Toc502567375" w:history="1">
        <w:r w:rsidR="00E44EF9">
          <w:rPr>
            <w:rStyle w:val="Hyperlink"/>
            <w:rFonts w:ascii="Arial" w:hAnsi="Arial" w:cs="Arial"/>
          </w:rPr>
          <w:t>2</w:t>
        </w:r>
        <w:r w:rsidR="00B0185D" w:rsidRPr="006E4545">
          <w:rPr>
            <w:rStyle w:val="Hyperlink"/>
            <w:rFonts w:ascii="Arial" w:hAnsi="Arial" w:cs="Arial"/>
          </w:rPr>
          <w:t>.1</w:t>
        </w:r>
        <w:r w:rsidR="00B0185D" w:rsidRPr="00296F2F">
          <w:rPr>
            <w:rFonts w:ascii="Calibri" w:hAnsi="Calibri" w:cs="Arial"/>
            <w:sz w:val="22"/>
            <w:szCs w:val="22"/>
          </w:rPr>
          <w:tab/>
        </w:r>
        <w:r w:rsidR="00B0185D" w:rsidRPr="006E4545">
          <w:rPr>
            <w:rStyle w:val="Hyperlink"/>
            <w:rFonts w:ascii="Arial" w:hAnsi="Arial" w:cs="Arial"/>
          </w:rPr>
          <w:t>System Level Architecture</w:t>
        </w:r>
        <w:r w:rsidR="00B0185D">
          <w:rPr>
            <w:webHidden/>
          </w:rPr>
          <w:tab/>
        </w:r>
        <w:r w:rsidR="00B0185D">
          <w:rPr>
            <w:webHidden/>
          </w:rPr>
          <w:fldChar w:fldCharType="begin"/>
        </w:r>
        <w:r w:rsidR="00B0185D">
          <w:rPr>
            <w:webHidden/>
          </w:rPr>
          <w:instrText xml:space="preserve"> PAGEREF _Toc502567375 \h </w:instrText>
        </w:r>
        <w:r w:rsidR="00B0185D">
          <w:rPr>
            <w:webHidden/>
          </w:rPr>
        </w:r>
        <w:r w:rsidR="00B0185D">
          <w:rPr>
            <w:webHidden/>
          </w:rPr>
          <w:fldChar w:fldCharType="separate"/>
        </w:r>
        <w:r w:rsidR="00F07887">
          <w:rPr>
            <w:webHidden/>
          </w:rPr>
          <w:t>7</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76" w:history="1">
        <w:r w:rsidR="00E44EF9">
          <w:rPr>
            <w:rStyle w:val="Hyperlink"/>
          </w:rPr>
          <w:t>2</w:t>
        </w:r>
        <w:r w:rsidR="00B0185D" w:rsidRPr="006E4545">
          <w:rPr>
            <w:rStyle w:val="Hyperlink"/>
          </w:rPr>
          <w:t>.1.1</w:t>
        </w:r>
        <w:r w:rsidR="00B0185D" w:rsidRPr="00296F2F">
          <w:rPr>
            <w:rFonts w:ascii="Calibri" w:hAnsi="Calibri" w:cs="Arial"/>
            <w:sz w:val="22"/>
            <w:szCs w:val="22"/>
          </w:rPr>
          <w:tab/>
        </w:r>
        <w:r w:rsidR="007A418E">
          <w:rPr>
            <w:rStyle w:val="Hyperlink"/>
          </w:rPr>
          <w:t xml:space="preserve">Class </w:t>
        </w:r>
        <w:r w:rsidR="00B0185D" w:rsidRPr="006E4545">
          <w:rPr>
            <w:rStyle w:val="Hyperlink"/>
          </w:rPr>
          <w:t>Diagram o</w:t>
        </w:r>
        <w:r w:rsidR="00D919F6">
          <w:rPr>
            <w:rStyle w:val="Hyperlink"/>
          </w:rPr>
          <w:t>f Affiliation Management</w:t>
        </w:r>
        <w:r w:rsidR="00B0185D" w:rsidRPr="006E4545">
          <w:rPr>
            <w:rStyle w:val="Hyperlink"/>
          </w:rPr>
          <w:t xml:space="preserve"> System:</w:t>
        </w:r>
        <w:r w:rsidR="00B0185D">
          <w:rPr>
            <w:webHidden/>
          </w:rPr>
          <w:tab/>
        </w:r>
        <w:r w:rsidR="00B0185D">
          <w:rPr>
            <w:webHidden/>
          </w:rPr>
          <w:fldChar w:fldCharType="begin"/>
        </w:r>
        <w:r w:rsidR="00B0185D">
          <w:rPr>
            <w:webHidden/>
          </w:rPr>
          <w:instrText xml:space="preserve"> PAGEREF _Toc502567376 \h </w:instrText>
        </w:r>
        <w:r w:rsidR="00B0185D">
          <w:rPr>
            <w:webHidden/>
          </w:rPr>
        </w:r>
        <w:r w:rsidR="00B0185D">
          <w:rPr>
            <w:webHidden/>
          </w:rPr>
          <w:fldChar w:fldCharType="separate"/>
        </w:r>
        <w:r w:rsidR="00F07887">
          <w:rPr>
            <w:webHidden/>
          </w:rPr>
          <w:t>7</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78" w:history="1">
        <w:r w:rsidR="00E44EF9">
          <w:rPr>
            <w:rStyle w:val="Hyperlink"/>
          </w:rPr>
          <w:t>2</w:t>
        </w:r>
        <w:r w:rsidR="00B0185D" w:rsidRPr="006E4545">
          <w:rPr>
            <w:rStyle w:val="Hyperlink"/>
          </w:rPr>
          <w:t>.1.2</w:t>
        </w:r>
        <w:r w:rsidR="00B0185D" w:rsidRPr="00296F2F">
          <w:rPr>
            <w:rFonts w:ascii="Calibri" w:hAnsi="Calibri" w:cs="Arial"/>
            <w:sz w:val="22"/>
            <w:szCs w:val="22"/>
          </w:rPr>
          <w:tab/>
        </w:r>
        <w:r w:rsidR="00D919F6">
          <w:rPr>
            <w:rStyle w:val="Hyperlink"/>
          </w:rPr>
          <w:t>Use case Diagram of Affiliation Management</w:t>
        </w:r>
        <w:r w:rsidR="00B0185D" w:rsidRPr="006E4545">
          <w:rPr>
            <w:rStyle w:val="Hyperlink"/>
          </w:rPr>
          <w:t xml:space="preserve"> System:</w:t>
        </w:r>
        <w:r w:rsidR="00B0185D">
          <w:rPr>
            <w:webHidden/>
          </w:rPr>
          <w:tab/>
        </w:r>
        <w:r w:rsidR="00B0185D">
          <w:rPr>
            <w:webHidden/>
          </w:rPr>
          <w:fldChar w:fldCharType="begin"/>
        </w:r>
        <w:r w:rsidR="00B0185D">
          <w:rPr>
            <w:webHidden/>
          </w:rPr>
          <w:instrText xml:space="preserve"> PAGEREF _Toc502567378 \h </w:instrText>
        </w:r>
        <w:r w:rsidR="00B0185D">
          <w:rPr>
            <w:webHidden/>
          </w:rPr>
        </w:r>
        <w:r w:rsidR="00B0185D">
          <w:rPr>
            <w:webHidden/>
          </w:rPr>
          <w:fldChar w:fldCharType="separate"/>
        </w:r>
        <w:r w:rsidR="00F07887">
          <w:rPr>
            <w:webHidden/>
          </w:rPr>
          <w:t>8</w:t>
        </w:r>
        <w:r w:rsidR="00B0185D">
          <w:rPr>
            <w:webHidden/>
          </w:rPr>
          <w:fldChar w:fldCharType="end"/>
        </w:r>
      </w:hyperlink>
    </w:p>
    <w:p w:rsidR="00B0185D" w:rsidRPr="00296F2F" w:rsidRDefault="00A77A3F">
      <w:pPr>
        <w:pStyle w:val="TOC3"/>
        <w:rPr>
          <w:rFonts w:ascii="Calibri" w:hAnsi="Calibri" w:cs="Arial"/>
          <w:sz w:val="22"/>
          <w:szCs w:val="22"/>
        </w:rPr>
      </w:pPr>
      <w:hyperlink w:anchor="_Toc502567380" w:history="1">
        <w:r w:rsidR="00E44EF9">
          <w:rPr>
            <w:rStyle w:val="Hyperlink"/>
          </w:rPr>
          <w:t>2</w:t>
        </w:r>
        <w:r w:rsidR="00B0185D" w:rsidRPr="006E4545">
          <w:rPr>
            <w:rStyle w:val="Hyperlink"/>
          </w:rPr>
          <w:t>.2</w:t>
        </w:r>
        <w:r w:rsidR="00B0185D" w:rsidRPr="00296F2F">
          <w:rPr>
            <w:rFonts w:ascii="Calibri" w:hAnsi="Calibri" w:cs="Arial"/>
            <w:sz w:val="22"/>
            <w:szCs w:val="22"/>
          </w:rPr>
          <w:tab/>
        </w:r>
        <w:r w:rsidR="00D919F6" w:rsidRPr="00D919F6">
          <w:rPr>
            <w:szCs w:val="20"/>
          </w:rPr>
          <w:t>Module</w:t>
        </w:r>
        <w:r w:rsidR="00D919F6">
          <w:rPr>
            <w:rFonts w:ascii="Calibri" w:hAnsi="Calibri" w:cs="Arial"/>
            <w:sz w:val="22"/>
            <w:szCs w:val="22"/>
          </w:rPr>
          <w:t xml:space="preserve"> </w:t>
        </w:r>
        <w:r w:rsidR="00D919F6">
          <w:rPr>
            <w:rStyle w:val="Hyperlink"/>
          </w:rPr>
          <w:t xml:space="preserve">Designs </w:t>
        </w:r>
        <w:r w:rsidR="00B0185D">
          <w:rPr>
            <w:webHidden/>
          </w:rPr>
          <w:tab/>
        </w:r>
        <w:r w:rsidR="00B0185D">
          <w:rPr>
            <w:webHidden/>
          </w:rPr>
          <w:fldChar w:fldCharType="begin"/>
        </w:r>
        <w:r w:rsidR="00B0185D">
          <w:rPr>
            <w:webHidden/>
          </w:rPr>
          <w:instrText xml:space="preserve"> PAGEREF _Toc502567380 \h </w:instrText>
        </w:r>
        <w:r w:rsidR="00B0185D">
          <w:rPr>
            <w:webHidden/>
          </w:rPr>
        </w:r>
        <w:r w:rsidR="00B0185D">
          <w:rPr>
            <w:webHidden/>
          </w:rPr>
          <w:fldChar w:fldCharType="separate"/>
        </w:r>
        <w:r w:rsidR="00F07887">
          <w:rPr>
            <w:webHidden/>
          </w:rPr>
          <w:t>9</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81" w:history="1">
        <w:r w:rsidR="00E44EF9">
          <w:rPr>
            <w:rStyle w:val="Hyperlink"/>
          </w:rPr>
          <w:t>2</w:t>
        </w:r>
        <w:r w:rsidR="00B0185D" w:rsidRPr="006E4545">
          <w:rPr>
            <w:rStyle w:val="Hyperlink"/>
          </w:rPr>
          <w:t>.2.1</w:t>
        </w:r>
        <w:r w:rsidR="00B0185D" w:rsidRPr="00296F2F">
          <w:rPr>
            <w:rFonts w:ascii="Calibri" w:hAnsi="Calibri" w:cs="Arial"/>
            <w:sz w:val="22"/>
            <w:szCs w:val="22"/>
          </w:rPr>
          <w:tab/>
        </w:r>
        <w:r w:rsidR="00D919F6">
          <w:rPr>
            <w:rStyle w:val="Hyperlink"/>
          </w:rPr>
          <w:t>Database and Page layout Design</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_Toc502567381 \h </w:instrText>
        </w:r>
        <w:r w:rsidR="00B0185D">
          <w:rPr>
            <w:webHidden/>
          </w:rPr>
        </w:r>
        <w:r w:rsidR="00B0185D">
          <w:rPr>
            <w:webHidden/>
          </w:rPr>
          <w:fldChar w:fldCharType="separate"/>
        </w:r>
        <w:r w:rsidR="00F07887">
          <w:rPr>
            <w:webHidden/>
          </w:rPr>
          <w:t>9</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84" w:history="1">
        <w:r w:rsidR="00E44EF9">
          <w:rPr>
            <w:rStyle w:val="Hyperlink"/>
          </w:rPr>
          <w:t>2</w:t>
        </w:r>
        <w:r w:rsidR="00B0185D" w:rsidRPr="006E4545">
          <w:rPr>
            <w:rStyle w:val="Hyperlink"/>
          </w:rPr>
          <w:t>.2.2</w:t>
        </w:r>
        <w:r w:rsidR="00B0185D" w:rsidRPr="00296F2F">
          <w:rPr>
            <w:rFonts w:ascii="Calibri" w:hAnsi="Calibri" w:cs="Arial"/>
            <w:sz w:val="22"/>
            <w:szCs w:val="22"/>
          </w:rPr>
          <w:tab/>
        </w:r>
        <w:r w:rsidR="00D919F6">
          <w:rPr>
            <w:rStyle w:val="Hyperlink"/>
          </w:rPr>
          <w:t>Database Generation</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_Toc502567384 \h </w:instrText>
        </w:r>
        <w:r w:rsidR="00B0185D">
          <w:rPr>
            <w:webHidden/>
          </w:rPr>
        </w:r>
        <w:r w:rsidR="00B0185D">
          <w:rPr>
            <w:webHidden/>
          </w:rPr>
          <w:fldChar w:fldCharType="separate"/>
        </w:r>
        <w:r w:rsidR="00F07887">
          <w:rPr>
            <w:webHidden/>
          </w:rPr>
          <w:t>9</w:t>
        </w:r>
        <w:r w:rsidR="00B0185D">
          <w:rPr>
            <w:webHidden/>
          </w:rPr>
          <w:fldChar w:fldCharType="end"/>
        </w:r>
      </w:hyperlink>
    </w:p>
    <w:p w:rsidR="00B0185D" w:rsidRPr="00296F2F" w:rsidRDefault="00A77A3F">
      <w:pPr>
        <w:pStyle w:val="TOC3"/>
        <w:rPr>
          <w:rFonts w:ascii="Calibri" w:hAnsi="Calibri" w:cs="Arial"/>
          <w:sz w:val="22"/>
          <w:szCs w:val="22"/>
        </w:rPr>
      </w:pPr>
      <w:hyperlink w:anchor="_Toc502567390" w:history="1">
        <w:r w:rsidR="008975A1">
          <w:rPr>
            <w:rStyle w:val="Hyperlink"/>
          </w:rPr>
          <w:t>2</w:t>
        </w:r>
        <w:r w:rsidR="00B0185D" w:rsidRPr="006E4545">
          <w:rPr>
            <w:rStyle w:val="Hyperlink"/>
          </w:rPr>
          <w:t>.3</w:t>
        </w:r>
        <w:r w:rsidR="00B0185D" w:rsidRPr="00296F2F">
          <w:rPr>
            <w:rFonts w:ascii="Calibri" w:hAnsi="Calibri" w:cs="Arial"/>
            <w:sz w:val="22"/>
            <w:szCs w:val="22"/>
          </w:rPr>
          <w:tab/>
        </w:r>
        <w:r w:rsidR="00B0185D" w:rsidRPr="006E4545">
          <w:rPr>
            <w:rStyle w:val="Hyperlink"/>
          </w:rPr>
          <w:t>Sub-Module Level Architecture</w:t>
        </w:r>
        <w:r w:rsidR="00B0185D">
          <w:rPr>
            <w:webHidden/>
          </w:rPr>
          <w:tab/>
        </w:r>
        <w:r w:rsidR="00B0185D">
          <w:rPr>
            <w:webHidden/>
          </w:rPr>
          <w:fldChar w:fldCharType="begin"/>
        </w:r>
        <w:r w:rsidR="00B0185D">
          <w:rPr>
            <w:webHidden/>
          </w:rPr>
          <w:instrText xml:space="preserve"> PAGEREF _Toc502567390 \h </w:instrText>
        </w:r>
        <w:r w:rsidR="00B0185D">
          <w:rPr>
            <w:webHidden/>
          </w:rPr>
        </w:r>
        <w:r w:rsidR="00B0185D">
          <w:rPr>
            <w:webHidden/>
          </w:rPr>
          <w:fldChar w:fldCharType="separate"/>
        </w:r>
        <w:r w:rsidR="00F07887">
          <w:rPr>
            <w:webHidden/>
          </w:rPr>
          <w:t>10</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91" w:history="1">
        <w:r w:rsidR="008975A1">
          <w:rPr>
            <w:rStyle w:val="Hyperlink"/>
            <w:rFonts w:ascii="Arial" w:hAnsi="Arial" w:cs="Arial"/>
          </w:rPr>
          <w:t>2</w:t>
        </w:r>
        <w:r w:rsidR="00B0185D" w:rsidRPr="006E4545">
          <w:rPr>
            <w:rStyle w:val="Hyperlink"/>
            <w:rFonts w:ascii="Arial" w:hAnsi="Arial" w:cs="Arial"/>
          </w:rPr>
          <w:t>.3.1</w:t>
        </w:r>
        <w:r w:rsidR="00B0185D" w:rsidRPr="00296F2F">
          <w:rPr>
            <w:rFonts w:ascii="Calibri" w:hAnsi="Calibri" w:cs="Arial"/>
            <w:sz w:val="22"/>
            <w:szCs w:val="22"/>
          </w:rPr>
          <w:tab/>
        </w:r>
        <w:r w:rsidR="00D919F6">
          <w:rPr>
            <w:rStyle w:val="Hyperlink"/>
          </w:rPr>
          <w:t xml:space="preserve">Integrate Login with SMS and Email servive </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_Toc502567391 \h </w:instrText>
        </w:r>
        <w:r w:rsidR="00B0185D">
          <w:rPr>
            <w:webHidden/>
          </w:rPr>
        </w:r>
        <w:r w:rsidR="00B0185D">
          <w:rPr>
            <w:webHidden/>
          </w:rPr>
          <w:fldChar w:fldCharType="separate"/>
        </w:r>
        <w:r w:rsidR="00F07887">
          <w:rPr>
            <w:webHidden/>
          </w:rPr>
          <w:t>10</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93" w:history="1">
        <w:r w:rsidR="008975A1">
          <w:rPr>
            <w:rStyle w:val="Hyperlink"/>
            <w:rFonts w:ascii="Arial" w:hAnsi="Arial" w:cs="Arial"/>
          </w:rPr>
          <w:t>2</w:t>
        </w:r>
        <w:r w:rsidR="00B0185D" w:rsidRPr="006E4545">
          <w:rPr>
            <w:rStyle w:val="Hyperlink"/>
            <w:rFonts w:ascii="Arial" w:hAnsi="Arial" w:cs="Arial"/>
          </w:rPr>
          <w:t>.3.2</w:t>
        </w:r>
        <w:r w:rsidR="00B0185D" w:rsidRPr="00296F2F">
          <w:rPr>
            <w:rFonts w:ascii="Calibri" w:hAnsi="Calibri" w:cs="Arial"/>
            <w:sz w:val="22"/>
            <w:szCs w:val="22"/>
          </w:rPr>
          <w:tab/>
        </w:r>
        <w:r w:rsidR="00D919F6">
          <w:t>Institutional infrastructure Details</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_Toc502567393 \h </w:instrText>
        </w:r>
        <w:r w:rsidR="00B0185D">
          <w:rPr>
            <w:webHidden/>
          </w:rPr>
        </w:r>
        <w:r w:rsidR="00B0185D">
          <w:rPr>
            <w:webHidden/>
          </w:rPr>
          <w:fldChar w:fldCharType="separate"/>
        </w:r>
        <w:r w:rsidR="00F07887">
          <w:rPr>
            <w:webHidden/>
          </w:rPr>
          <w:t>11</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95" w:history="1">
        <w:r w:rsidR="008975A1">
          <w:rPr>
            <w:rStyle w:val="Hyperlink"/>
            <w:rFonts w:ascii="Arial" w:hAnsi="Arial" w:cs="Arial"/>
          </w:rPr>
          <w:t>2</w:t>
        </w:r>
        <w:r w:rsidR="00B0185D" w:rsidRPr="006E4545">
          <w:rPr>
            <w:rStyle w:val="Hyperlink"/>
            <w:rFonts w:ascii="Arial" w:hAnsi="Arial" w:cs="Arial"/>
          </w:rPr>
          <w:t>.3.3</w:t>
        </w:r>
        <w:r w:rsidR="00B0185D" w:rsidRPr="00296F2F">
          <w:rPr>
            <w:rFonts w:ascii="Calibri" w:hAnsi="Calibri" w:cs="Arial"/>
            <w:sz w:val="22"/>
            <w:szCs w:val="22"/>
          </w:rPr>
          <w:tab/>
        </w:r>
        <w:r w:rsidR="00B0185D" w:rsidRPr="006E4545">
          <w:rPr>
            <w:rStyle w:val="Hyperlink"/>
          </w:rPr>
          <w:t>Remote Control</w:t>
        </w:r>
        <w:r w:rsidR="005155BC">
          <w:rPr>
            <w:rStyle w:val="Hyperlink"/>
          </w:rPr>
          <w:t xml:space="preserve"> Verification and notifications</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_Toc502567395 \h </w:instrText>
        </w:r>
        <w:r w:rsidR="00B0185D">
          <w:rPr>
            <w:webHidden/>
          </w:rPr>
        </w:r>
        <w:r w:rsidR="00B0185D">
          <w:rPr>
            <w:webHidden/>
          </w:rPr>
          <w:fldChar w:fldCharType="separate"/>
        </w:r>
        <w:r w:rsidR="00F07887">
          <w:rPr>
            <w:webHidden/>
          </w:rPr>
          <w:t>11</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97" w:history="1">
        <w:r w:rsidR="008975A1">
          <w:rPr>
            <w:rStyle w:val="Hyperlink"/>
            <w:rFonts w:ascii="Arial" w:hAnsi="Arial" w:cs="Arial"/>
          </w:rPr>
          <w:t>2</w:t>
        </w:r>
        <w:r w:rsidR="00B0185D" w:rsidRPr="006E4545">
          <w:rPr>
            <w:rStyle w:val="Hyperlink"/>
            <w:rFonts w:ascii="Arial" w:hAnsi="Arial" w:cs="Arial"/>
          </w:rPr>
          <w:t>.3.4</w:t>
        </w:r>
        <w:r w:rsidR="00B0185D" w:rsidRPr="00296F2F">
          <w:rPr>
            <w:rFonts w:ascii="Calibri" w:hAnsi="Calibri" w:cs="Arial"/>
            <w:sz w:val="22"/>
            <w:szCs w:val="22"/>
          </w:rPr>
          <w:tab/>
        </w:r>
        <w:r w:rsidR="005155BC">
          <w:rPr>
            <w:rStyle w:val="Hyperlink"/>
          </w:rPr>
          <w:t>Remotely control of members Account</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_Toc502567397 \h </w:instrText>
        </w:r>
        <w:r w:rsidR="00B0185D">
          <w:rPr>
            <w:webHidden/>
          </w:rPr>
        </w:r>
        <w:r w:rsidR="00B0185D">
          <w:rPr>
            <w:webHidden/>
          </w:rPr>
          <w:fldChar w:fldCharType="separate"/>
        </w:r>
        <w:r w:rsidR="00F07887">
          <w:rPr>
            <w:webHidden/>
          </w:rPr>
          <w:t>11</w:t>
        </w:r>
        <w:r w:rsidR="00B0185D">
          <w:rPr>
            <w:webHidden/>
          </w:rPr>
          <w:fldChar w:fldCharType="end"/>
        </w:r>
      </w:hyperlink>
    </w:p>
    <w:p w:rsidR="00B0185D" w:rsidRPr="00296F2F" w:rsidRDefault="00A77A3F" w:rsidP="00B0185D">
      <w:pPr>
        <w:pStyle w:val="TOC3"/>
        <w:ind w:left="900"/>
        <w:rPr>
          <w:rFonts w:ascii="Calibri" w:hAnsi="Calibri" w:cs="Arial"/>
          <w:sz w:val="22"/>
          <w:szCs w:val="22"/>
        </w:rPr>
      </w:pPr>
      <w:hyperlink w:anchor="_Toc502567399" w:history="1">
        <w:r w:rsidR="008975A1">
          <w:rPr>
            <w:rStyle w:val="Hyperlink"/>
            <w:rFonts w:ascii="Arial" w:hAnsi="Arial" w:cs="Arial"/>
          </w:rPr>
          <w:t>2</w:t>
        </w:r>
        <w:r w:rsidR="00B0185D" w:rsidRPr="006E4545">
          <w:rPr>
            <w:rStyle w:val="Hyperlink"/>
            <w:rFonts w:ascii="Arial" w:hAnsi="Arial" w:cs="Arial"/>
          </w:rPr>
          <w:t>.3.5</w:t>
        </w:r>
        <w:r w:rsidR="00B0185D" w:rsidRPr="00296F2F">
          <w:rPr>
            <w:rFonts w:ascii="Calibri" w:hAnsi="Calibri" w:cs="Arial"/>
            <w:sz w:val="22"/>
            <w:szCs w:val="22"/>
          </w:rPr>
          <w:tab/>
        </w:r>
        <w:r w:rsidR="005155BC" w:rsidRPr="005155BC">
          <w:rPr>
            <w:szCs w:val="22"/>
          </w:rPr>
          <w:t>Management of Security Deposits and Grants</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_Toc502567399 \h </w:instrText>
        </w:r>
        <w:r w:rsidR="00B0185D">
          <w:rPr>
            <w:webHidden/>
          </w:rPr>
        </w:r>
        <w:r w:rsidR="00B0185D">
          <w:rPr>
            <w:webHidden/>
          </w:rPr>
          <w:fldChar w:fldCharType="separate"/>
        </w:r>
        <w:r w:rsidR="00F07887">
          <w:rPr>
            <w:webHidden/>
          </w:rPr>
          <w:t>11</w:t>
        </w:r>
        <w:r w:rsidR="00B0185D">
          <w:rPr>
            <w:webHidden/>
          </w:rPr>
          <w:fldChar w:fldCharType="end"/>
        </w:r>
      </w:hyperlink>
    </w:p>
    <w:p w:rsidR="00B0185D" w:rsidRDefault="00A77A3F" w:rsidP="00B0185D">
      <w:pPr>
        <w:pStyle w:val="TOC3"/>
        <w:ind w:left="900"/>
        <w:rPr>
          <w:rStyle w:val="Hyperlink"/>
        </w:rPr>
      </w:pPr>
      <w:hyperlink w:anchor="_Toc502567401" w:history="1">
        <w:r w:rsidR="008975A1">
          <w:rPr>
            <w:rStyle w:val="Hyperlink"/>
            <w:rFonts w:ascii="Arial" w:hAnsi="Arial" w:cs="Arial"/>
          </w:rPr>
          <w:t>2</w:t>
        </w:r>
        <w:r w:rsidR="00B0185D" w:rsidRPr="006E4545">
          <w:rPr>
            <w:rStyle w:val="Hyperlink"/>
            <w:rFonts w:ascii="Arial" w:hAnsi="Arial" w:cs="Arial"/>
          </w:rPr>
          <w:t>.3.6</w:t>
        </w:r>
        <w:r w:rsidR="00B0185D" w:rsidRPr="00296F2F">
          <w:rPr>
            <w:rFonts w:ascii="Calibri" w:hAnsi="Calibri" w:cs="Arial"/>
            <w:sz w:val="22"/>
            <w:szCs w:val="22"/>
          </w:rPr>
          <w:tab/>
        </w:r>
        <w:r w:rsidR="005155BC">
          <w:rPr>
            <w:rStyle w:val="Hyperlink"/>
          </w:rPr>
          <w:t>Report Configuration</w:t>
        </w:r>
        <w:r w:rsidR="00B0185D" w:rsidRPr="006E4545">
          <w:rPr>
            <w:rStyle w:val="Hyperlink"/>
          </w:rPr>
          <w:t>:</w:t>
        </w:r>
        <w:r w:rsidR="00B0185D">
          <w:rPr>
            <w:webHidden/>
          </w:rPr>
          <w:tab/>
        </w:r>
        <w:r w:rsidR="00B0185D">
          <w:rPr>
            <w:webHidden/>
          </w:rPr>
          <w:fldChar w:fldCharType="begin"/>
        </w:r>
        <w:r w:rsidR="00B0185D">
          <w:rPr>
            <w:webHidden/>
          </w:rPr>
          <w:instrText xml:space="preserve"> PAGEREF _Toc502567401 \h </w:instrText>
        </w:r>
        <w:r w:rsidR="00B0185D">
          <w:rPr>
            <w:webHidden/>
          </w:rPr>
        </w:r>
        <w:r w:rsidR="00B0185D">
          <w:rPr>
            <w:webHidden/>
          </w:rPr>
          <w:fldChar w:fldCharType="separate"/>
        </w:r>
        <w:r w:rsidR="00F07887">
          <w:rPr>
            <w:webHidden/>
          </w:rPr>
          <w:t>11</w:t>
        </w:r>
        <w:r w:rsidR="00B0185D">
          <w:rPr>
            <w:webHidden/>
          </w:rPr>
          <w:fldChar w:fldCharType="end"/>
        </w:r>
      </w:hyperlink>
    </w:p>
    <w:p w:rsidR="005155BC" w:rsidRPr="005155BC" w:rsidRDefault="00A77A3F" w:rsidP="005155BC">
      <w:pPr>
        <w:pStyle w:val="TOC3"/>
        <w:ind w:left="900"/>
        <w:rPr>
          <w:color w:val="0000FF"/>
          <w:u w:val="single"/>
        </w:rPr>
      </w:pPr>
      <w:hyperlink w:anchor="_Toc502567401" w:history="1">
        <w:r w:rsidR="008975A1">
          <w:rPr>
            <w:rStyle w:val="Hyperlink"/>
            <w:rFonts w:ascii="Arial" w:hAnsi="Arial" w:cs="Arial"/>
          </w:rPr>
          <w:t>2</w:t>
        </w:r>
        <w:r w:rsidR="005155BC" w:rsidRPr="006E4545">
          <w:rPr>
            <w:rStyle w:val="Hyperlink"/>
            <w:rFonts w:ascii="Arial" w:hAnsi="Arial" w:cs="Arial"/>
          </w:rPr>
          <w:t>.3.6</w:t>
        </w:r>
        <w:r w:rsidR="005155BC" w:rsidRPr="00296F2F">
          <w:rPr>
            <w:rFonts w:ascii="Calibri" w:hAnsi="Calibri" w:cs="Arial"/>
            <w:sz w:val="22"/>
            <w:szCs w:val="22"/>
          </w:rPr>
          <w:tab/>
        </w:r>
        <w:r w:rsidR="005155BC">
          <w:rPr>
            <w:rStyle w:val="Hyperlink"/>
          </w:rPr>
          <w:t>RDLC Development</w:t>
        </w:r>
        <w:r w:rsidR="005155BC" w:rsidRPr="006E4545">
          <w:rPr>
            <w:rStyle w:val="Hyperlink"/>
          </w:rPr>
          <w:t>:</w:t>
        </w:r>
        <w:r w:rsidR="005155BC">
          <w:rPr>
            <w:webHidden/>
          </w:rPr>
          <w:tab/>
        </w:r>
        <w:r w:rsidR="005155BC">
          <w:rPr>
            <w:webHidden/>
          </w:rPr>
          <w:fldChar w:fldCharType="begin"/>
        </w:r>
        <w:r w:rsidR="005155BC">
          <w:rPr>
            <w:webHidden/>
          </w:rPr>
          <w:instrText xml:space="preserve"> PAGEREF _Toc502567401 \h </w:instrText>
        </w:r>
        <w:r w:rsidR="005155BC">
          <w:rPr>
            <w:webHidden/>
          </w:rPr>
        </w:r>
        <w:r w:rsidR="005155BC">
          <w:rPr>
            <w:webHidden/>
          </w:rPr>
          <w:fldChar w:fldCharType="separate"/>
        </w:r>
        <w:r w:rsidR="005155BC">
          <w:rPr>
            <w:webHidden/>
          </w:rPr>
          <w:t>11</w:t>
        </w:r>
        <w:r w:rsidR="005155BC">
          <w:rPr>
            <w:webHidden/>
          </w:rPr>
          <w:fldChar w:fldCharType="end"/>
        </w:r>
      </w:hyperlink>
    </w:p>
    <w:p w:rsidR="00B0185D" w:rsidRPr="00296F2F" w:rsidRDefault="00A77A3F">
      <w:pPr>
        <w:pStyle w:val="TOC1"/>
        <w:rPr>
          <w:rFonts w:ascii="Calibri" w:hAnsi="Calibri" w:cs="Arial"/>
          <w:b w:val="0"/>
          <w:bCs w:val="0"/>
          <w:noProof/>
          <w:sz w:val="22"/>
          <w:szCs w:val="22"/>
        </w:rPr>
      </w:pPr>
      <w:hyperlink w:anchor="_Toc502567410" w:history="1">
        <w:r w:rsidR="008975A1">
          <w:rPr>
            <w:rStyle w:val="Hyperlink"/>
            <w:noProof/>
          </w:rPr>
          <w:t>3</w:t>
        </w:r>
        <w:r w:rsidR="00B0185D" w:rsidRPr="006E4545">
          <w:rPr>
            <w:rStyle w:val="Hyperlink"/>
            <w:noProof/>
          </w:rPr>
          <w:t>.</w:t>
        </w:r>
        <w:r w:rsidR="00B0185D" w:rsidRPr="00296F2F">
          <w:rPr>
            <w:rFonts w:ascii="Calibri" w:hAnsi="Calibri" w:cs="Arial"/>
            <w:b w:val="0"/>
            <w:bCs w:val="0"/>
            <w:noProof/>
            <w:sz w:val="22"/>
            <w:szCs w:val="22"/>
          </w:rPr>
          <w:tab/>
        </w:r>
        <w:r w:rsidR="00B0185D" w:rsidRPr="006E4545">
          <w:rPr>
            <w:rStyle w:val="Hyperlink"/>
            <w:noProof/>
          </w:rPr>
          <w:t>Detailed System Design</w:t>
        </w:r>
        <w:r w:rsidR="00B0185D">
          <w:rPr>
            <w:noProof/>
            <w:webHidden/>
          </w:rPr>
          <w:tab/>
        </w:r>
        <w:r w:rsidR="00B0185D">
          <w:rPr>
            <w:noProof/>
            <w:webHidden/>
          </w:rPr>
          <w:fldChar w:fldCharType="begin"/>
        </w:r>
        <w:r w:rsidR="00B0185D">
          <w:rPr>
            <w:noProof/>
            <w:webHidden/>
          </w:rPr>
          <w:instrText xml:space="preserve"> PAGEREF _Toc502567410 \h </w:instrText>
        </w:r>
        <w:r w:rsidR="00B0185D">
          <w:rPr>
            <w:noProof/>
            <w:webHidden/>
          </w:rPr>
        </w:r>
        <w:r w:rsidR="00B0185D">
          <w:rPr>
            <w:noProof/>
            <w:webHidden/>
          </w:rPr>
          <w:fldChar w:fldCharType="separate"/>
        </w:r>
        <w:r w:rsidR="00F07887">
          <w:rPr>
            <w:noProof/>
            <w:webHidden/>
          </w:rPr>
          <w:t>13</w:t>
        </w:r>
        <w:r w:rsidR="00B0185D">
          <w:rPr>
            <w:noProof/>
            <w:webHidden/>
          </w:rPr>
          <w:fldChar w:fldCharType="end"/>
        </w:r>
      </w:hyperlink>
    </w:p>
    <w:p w:rsidR="00B0185D" w:rsidRPr="00296F2F" w:rsidRDefault="00A77A3F" w:rsidP="00F3788A">
      <w:pPr>
        <w:pStyle w:val="TOC1"/>
        <w:spacing w:before="0"/>
        <w:ind w:left="720"/>
        <w:rPr>
          <w:rFonts w:ascii="Arial" w:hAnsi="Arial" w:cs="Arial"/>
          <w:b w:val="0"/>
          <w:bCs w:val="0"/>
          <w:noProof/>
          <w:sz w:val="20"/>
          <w:szCs w:val="20"/>
        </w:rPr>
      </w:pPr>
      <w:hyperlink w:anchor="_Toc502567411" w:history="1">
        <w:r w:rsidR="008975A1">
          <w:rPr>
            <w:rStyle w:val="Hyperlink"/>
            <w:rFonts w:ascii="Arial" w:hAnsi="Arial" w:cs="Arial"/>
            <w:b w:val="0"/>
            <w:bCs w:val="0"/>
            <w:noProof/>
            <w:sz w:val="20"/>
            <w:szCs w:val="20"/>
          </w:rPr>
          <w:t>4</w:t>
        </w:r>
        <w:r w:rsidR="00B0185D" w:rsidRPr="00296F2F">
          <w:rPr>
            <w:rStyle w:val="Hyperlink"/>
            <w:rFonts w:ascii="Arial" w:hAnsi="Arial" w:cs="Arial"/>
            <w:b w:val="0"/>
            <w:bCs w:val="0"/>
            <w:noProof/>
            <w:sz w:val="20"/>
            <w:szCs w:val="20"/>
          </w:rPr>
          <w:t>.1</w:t>
        </w:r>
        <w:r w:rsidR="00F3788A" w:rsidRPr="00296F2F">
          <w:rPr>
            <w:rFonts w:ascii="Arial" w:hAnsi="Arial" w:cs="Arial"/>
            <w:b w:val="0"/>
            <w:bCs w:val="0"/>
            <w:sz w:val="20"/>
            <w:szCs w:val="20"/>
          </w:rPr>
          <w:t xml:space="preserve">  </w:t>
        </w:r>
        <w:r w:rsidR="008B37BC">
          <w:rPr>
            <w:rStyle w:val="Hyperlink"/>
            <w:b w:val="0"/>
            <w:bCs w:val="0"/>
            <w:noProof/>
            <w:sz w:val="20"/>
            <w:szCs w:val="20"/>
          </w:rPr>
          <w:t>Class Diagram of Affiliation Management System</w:t>
        </w:r>
        <w:r w:rsidR="00B0185D" w:rsidRPr="00296F2F">
          <w:rPr>
            <w:rStyle w:val="Hyperlink"/>
            <w:rFonts w:ascii="Arial" w:hAnsi="Arial" w:cs="Arial"/>
            <w:b w:val="0"/>
            <w:bCs w:val="0"/>
            <w:noProof/>
            <w:sz w:val="20"/>
            <w:szCs w:val="20"/>
          </w:rPr>
          <w:t>:</w:t>
        </w:r>
        <w:r w:rsidR="00B0185D" w:rsidRPr="00296F2F">
          <w:rPr>
            <w:rFonts w:ascii="Arial" w:hAnsi="Arial" w:cs="Arial"/>
            <w:b w:val="0"/>
            <w:bCs w:val="0"/>
            <w:noProof/>
            <w:webHidden/>
            <w:sz w:val="20"/>
            <w:szCs w:val="20"/>
          </w:rPr>
          <w:tab/>
        </w:r>
        <w:r w:rsidR="00B0185D" w:rsidRPr="00296F2F">
          <w:rPr>
            <w:rFonts w:ascii="Arial" w:hAnsi="Arial" w:cs="Arial"/>
            <w:b w:val="0"/>
            <w:bCs w:val="0"/>
            <w:noProof/>
            <w:webHidden/>
            <w:sz w:val="20"/>
            <w:szCs w:val="20"/>
          </w:rPr>
          <w:fldChar w:fldCharType="begin"/>
        </w:r>
        <w:r w:rsidR="00B0185D" w:rsidRPr="00296F2F">
          <w:rPr>
            <w:rFonts w:ascii="Arial" w:hAnsi="Arial" w:cs="Arial"/>
            <w:b w:val="0"/>
            <w:bCs w:val="0"/>
            <w:noProof/>
            <w:webHidden/>
            <w:sz w:val="20"/>
            <w:szCs w:val="20"/>
          </w:rPr>
          <w:instrText xml:space="preserve"> PAGEREF _Toc502567411 \h </w:instrText>
        </w:r>
        <w:r w:rsidR="00B0185D" w:rsidRPr="00296F2F">
          <w:rPr>
            <w:rFonts w:ascii="Arial" w:hAnsi="Arial" w:cs="Arial"/>
            <w:b w:val="0"/>
            <w:bCs w:val="0"/>
            <w:noProof/>
            <w:webHidden/>
            <w:sz w:val="20"/>
            <w:szCs w:val="20"/>
          </w:rPr>
        </w:r>
        <w:r w:rsidR="00B0185D" w:rsidRPr="00296F2F">
          <w:rPr>
            <w:rFonts w:ascii="Arial" w:hAnsi="Arial" w:cs="Arial"/>
            <w:b w:val="0"/>
            <w:bCs w:val="0"/>
            <w:noProof/>
            <w:webHidden/>
            <w:sz w:val="20"/>
            <w:szCs w:val="20"/>
          </w:rPr>
          <w:fldChar w:fldCharType="separate"/>
        </w:r>
        <w:r w:rsidR="00F07887">
          <w:rPr>
            <w:rFonts w:ascii="Arial" w:hAnsi="Arial" w:cs="Arial"/>
            <w:b w:val="0"/>
            <w:bCs w:val="0"/>
            <w:noProof/>
            <w:webHidden/>
            <w:sz w:val="20"/>
            <w:szCs w:val="20"/>
          </w:rPr>
          <w:t>13</w:t>
        </w:r>
        <w:r w:rsidR="00B0185D" w:rsidRPr="00296F2F">
          <w:rPr>
            <w:rFonts w:ascii="Arial" w:hAnsi="Arial" w:cs="Arial"/>
            <w:b w:val="0"/>
            <w:bCs w:val="0"/>
            <w:noProof/>
            <w:webHidden/>
            <w:sz w:val="20"/>
            <w:szCs w:val="20"/>
          </w:rPr>
          <w:fldChar w:fldCharType="end"/>
        </w:r>
      </w:hyperlink>
    </w:p>
    <w:p w:rsidR="00B0185D" w:rsidRPr="00296F2F" w:rsidRDefault="00A77A3F" w:rsidP="00F3788A">
      <w:pPr>
        <w:pStyle w:val="TOC1"/>
        <w:spacing w:before="0"/>
        <w:ind w:left="720"/>
        <w:rPr>
          <w:rFonts w:ascii="Arial" w:hAnsi="Arial" w:cs="Arial"/>
          <w:b w:val="0"/>
          <w:bCs w:val="0"/>
          <w:noProof/>
          <w:sz w:val="20"/>
          <w:szCs w:val="20"/>
        </w:rPr>
      </w:pPr>
      <w:hyperlink w:anchor="_Toc502567412" w:history="1">
        <w:r w:rsidR="008975A1">
          <w:rPr>
            <w:rStyle w:val="Hyperlink"/>
            <w:rFonts w:ascii="Arial" w:hAnsi="Arial" w:cs="Arial"/>
            <w:b w:val="0"/>
            <w:bCs w:val="0"/>
            <w:noProof/>
            <w:sz w:val="20"/>
            <w:szCs w:val="20"/>
          </w:rPr>
          <w:t>4</w:t>
        </w:r>
        <w:r w:rsidR="00B0185D" w:rsidRPr="00296F2F">
          <w:rPr>
            <w:rStyle w:val="Hyperlink"/>
            <w:rFonts w:ascii="Arial" w:hAnsi="Arial" w:cs="Arial"/>
            <w:b w:val="0"/>
            <w:bCs w:val="0"/>
            <w:noProof/>
            <w:sz w:val="20"/>
            <w:szCs w:val="20"/>
          </w:rPr>
          <w:t>.2</w:t>
        </w:r>
        <w:r w:rsidR="00F3788A" w:rsidRPr="00296F2F">
          <w:rPr>
            <w:rFonts w:ascii="Arial" w:hAnsi="Arial" w:cs="Arial"/>
            <w:b w:val="0"/>
            <w:bCs w:val="0"/>
            <w:noProof/>
            <w:sz w:val="20"/>
            <w:szCs w:val="20"/>
          </w:rPr>
          <w:t xml:space="preserve">  </w:t>
        </w:r>
        <w:r w:rsidR="00B0185D" w:rsidRPr="006655DD">
          <w:rPr>
            <w:rStyle w:val="Hyperlink"/>
            <w:b w:val="0"/>
            <w:bCs w:val="0"/>
            <w:noProof/>
            <w:sz w:val="20"/>
            <w:szCs w:val="20"/>
          </w:rPr>
          <w:t>Sequence Diagram of</w:t>
        </w:r>
        <w:r w:rsidR="008B37BC" w:rsidRPr="008B37BC">
          <w:rPr>
            <w:rStyle w:val="Hyperlink"/>
            <w:b w:val="0"/>
            <w:bCs w:val="0"/>
            <w:noProof/>
            <w:sz w:val="20"/>
            <w:szCs w:val="20"/>
          </w:rPr>
          <w:t xml:space="preserve"> Affiliation Management System</w:t>
        </w:r>
        <w:r w:rsidR="00B0185D" w:rsidRPr="00296F2F">
          <w:rPr>
            <w:rStyle w:val="Hyperlink"/>
            <w:rFonts w:ascii="Arial" w:hAnsi="Arial" w:cs="Arial"/>
            <w:b w:val="0"/>
            <w:bCs w:val="0"/>
            <w:noProof/>
            <w:sz w:val="20"/>
            <w:szCs w:val="20"/>
          </w:rPr>
          <w:t>:</w:t>
        </w:r>
        <w:r w:rsidR="00B0185D" w:rsidRPr="00296F2F">
          <w:rPr>
            <w:rFonts w:ascii="Arial" w:hAnsi="Arial" w:cs="Arial"/>
            <w:b w:val="0"/>
            <w:bCs w:val="0"/>
            <w:noProof/>
            <w:webHidden/>
            <w:sz w:val="20"/>
            <w:szCs w:val="20"/>
          </w:rPr>
          <w:tab/>
        </w:r>
        <w:r w:rsidR="00B0185D" w:rsidRPr="00296F2F">
          <w:rPr>
            <w:rFonts w:ascii="Arial" w:hAnsi="Arial" w:cs="Arial"/>
            <w:b w:val="0"/>
            <w:bCs w:val="0"/>
            <w:noProof/>
            <w:webHidden/>
            <w:sz w:val="20"/>
            <w:szCs w:val="20"/>
          </w:rPr>
          <w:fldChar w:fldCharType="begin"/>
        </w:r>
        <w:r w:rsidR="00B0185D" w:rsidRPr="00296F2F">
          <w:rPr>
            <w:rFonts w:ascii="Arial" w:hAnsi="Arial" w:cs="Arial"/>
            <w:b w:val="0"/>
            <w:bCs w:val="0"/>
            <w:noProof/>
            <w:webHidden/>
            <w:sz w:val="20"/>
            <w:szCs w:val="20"/>
          </w:rPr>
          <w:instrText xml:space="preserve"> PAGEREF _Toc502567412 \h </w:instrText>
        </w:r>
        <w:r w:rsidR="00B0185D" w:rsidRPr="00296F2F">
          <w:rPr>
            <w:rFonts w:ascii="Arial" w:hAnsi="Arial" w:cs="Arial"/>
            <w:b w:val="0"/>
            <w:bCs w:val="0"/>
            <w:noProof/>
            <w:webHidden/>
            <w:sz w:val="20"/>
            <w:szCs w:val="20"/>
          </w:rPr>
        </w:r>
        <w:r w:rsidR="00B0185D" w:rsidRPr="00296F2F">
          <w:rPr>
            <w:rFonts w:ascii="Arial" w:hAnsi="Arial" w:cs="Arial"/>
            <w:b w:val="0"/>
            <w:bCs w:val="0"/>
            <w:noProof/>
            <w:webHidden/>
            <w:sz w:val="20"/>
            <w:szCs w:val="20"/>
          </w:rPr>
          <w:fldChar w:fldCharType="separate"/>
        </w:r>
        <w:r w:rsidR="00F07887">
          <w:rPr>
            <w:rFonts w:ascii="Arial" w:hAnsi="Arial" w:cs="Arial"/>
            <w:b w:val="0"/>
            <w:bCs w:val="0"/>
            <w:noProof/>
            <w:webHidden/>
            <w:sz w:val="20"/>
            <w:szCs w:val="20"/>
          </w:rPr>
          <w:t>14</w:t>
        </w:r>
        <w:r w:rsidR="00B0185D" w:rsidRPr="00296F2F">
          <w:rPr>
            <w:rFonts w:ascii="Arial" w:hAnsi="Arial" w:cs="Arial"/>
            <w:b w:val="0"/>
            <w:bCs w:val="0"/>
            <w:noProof/>
            <w:webHidden/>
            <w:sz w:val="20"/>
            <w:szCs w:val="20"/>
          </w:rPr>
          <w:fldChar w:fldCharType="end"/>
        </w:r>
      </w:hyperlink>
    </w:p>
    <w:p w:rsidR="00B0185D" w:rsidRPr="00296F2F" w:rsidRDefault="00A77A3F">
      <w:pPr>
        <w:pStyle w:val="TOC1"/>
        <w:rPr>
          <w:rFonts w:ascii="Calibri" w:hAnsi="Calibri" w:cs="Arial"/>
          <w:b w:val="0"/>
          <w:bCs w:val="0"/>
          <w:noProof/>
          <w:sz w:val="22"/>
          <w:szCs w:val="22"/>
        </w:rPr>
      </w:pPr>
      <w:hyperlink w:anchor="_Toc502567413" w:history="1">
        <w:r w:rsidR="005155BC">
          <w:rPr>
            <w:rStyle w:val="Hyperlink"/>
            <w:noProof/>
          </w:rPr>
          <w:t>4</w:t>
        </w:r>
        <w:r w:rsidR="00B0185D" w:rsidRPr="006E4545">
          <w:rPr>
            <w:rStyle w:val="Hyperlink"/>
            <w:noProof/>
          </w:rPr>
          <w:t>.</w:t>
        </w:r>
        <w:r w:rsidR="00B0185D" w:rsidRPr="00296F2F">
          <w:rPr>
            <w:rFonts w:ascii="Calibri" w:hAnsi="Calibri" w:cs="Arial"/>
            <w:b w:val="0"/>
            <w:bCs w:val="0"/>
            <w:noProof/>
            <w:sz w:val="22"/>
            <w:szCs w:val="22"/>
          </w:rPr>
          <w:tab/>
        </w:r>
        <w:r w:rsidR="00B0185D" w:rsidRPr="006E4545">
          <w:rPr>
            <w:rStyle w:val="Hyperlink"/>
            <w:noProof/>
          </w:rPr>
          <w:t>References</w:t>
        </w:r>
        <w:r w:rsidR="00B0185D">
          <w:rPr>
            <w:noProof/>
            <w:webHidden/>
          </w:rPr>
          <w:tab/>
        </w:r>
        <w:r w:rsidR="00B0185D">
          <w:rPr>
            <w:noProof/>
            <w:webHidden/>
          </w:rPr>
          <w:fldChar w:fldCharType="begin"/>
        </w:r>
        <w:r w:rsidR="00B0185D">
          <w:rPr>
            <w:noProof/>
            <w:webHidden/>
          </w:rPr>
          <w:instrText xml:space="preserve"> PAGEREF _Toc502567413 \h </w:instrText>
        </w:r>
        <w:r w:rsidR="00B0185D">
          <w:rPr>
            <w:noProof/>
            <w:webHidden/>
          </w:rPr>
        </w:r>
        <w:r w:rsidR="00B0185D">
          <w:rPr>
            <w:noProof/>
            <w:webHidden/>
          </w:rPr>
          <w:fldChar w:fldCharType="separate"/>
        </w:r>
        <w:r w:rsidR="00F07887">
          <w:rPr>
            <w:noProof/>
            <w:webHidden/>
          </w:rPr>
          <w:t>14</w:t>
        </w:r>
        <w:r w:rsidR="00B0185D">
          <w:rPr>
            <w:noProof/>
            <w:webHidden/>
          </w:rPr>
          <w:fldChar w:fldCharType="end"/>
        </w:r>
      </w:hyperlink>
    </w:p>
    <w:p w:rsidR="00291479" w:rsidRDefault="00291479">
      <w:pPr>
        <w:pStyle w:val="TOC1"/>
      </w:pPr>
      <w:r>
        <w:fldChar w:fldCharType="end"/>
      </w:r>
    </w:p>
    <w:p w:rsidR="006655DD" w:rsidRDefault="006655DD" w:rsidP="006655DD"/>
    <w:p w:rsidR="006655DD" w:rsidRDefault="006655DD" w:rsidP="006655DD"/>
    <w:p w:rsidR="006655DD" w:rsidRDefault="006655DD" w:rsidP="006655DD"/>
    <w:p w:rsidR="006655DD" w:rsidRDefault="006655DD" w:rsidP="006655DD"/>
    <w:p w:rsidR="006655DD" w:rsidRDefault="006655DD" w:rsidP="006655DD"/>
    <w:p w:rsidR="006655DD" w:rsidRDefault="006655DD" w:rsidP="006655DD"/>
    <w:p w:rsidR="006655DD" w:rsidRDefault="006655DD" w:rsidP="006655DD"/>
    <w:p w:rsidR="006655DD" w:rsidRPr="006655DD" w:rsidRDefault="006655DD" w:rsidP="006655DD"/>
    <w:p w:rsidR="00291479" w:rsidRDefault="00172231">
      <w:pPr>
        <w:pStyle w:val="TOC1"/>
      </w:pPr>
      <w:r>
        <w:t xml:space="preserve"> </w:t>
      </w:r>
    </w:p>
    <w:p w:rsidR="001F4AC5" w:rsidRPr="00B067F3" w:rsidRDefault="001F4AC5" w:rsidP="00B067F3">
      <w:bookmarkStart w:id="3" w:name="_Toc534602076"/>
      <w:bookmarkStart w:id="4" w:name="_Toc534602231"/>
      <w:bookmarkEnd w:id="2"/>
    </w:p>
    <w:p w:rsidR="00291479" w:rsidRDefault="00291479" w:rsidP="009171B3">
      <w:pPr>
        <w:pStyle w:val="Heading1"/>
        <w:numPr>
          <w:ilvl w:val="0"/>
          <w:numId w:val="7"/>
        </w:numPr>
      </w:pPr>
      <w:bookmarkStart w:id="5" w:name="_Toc502567366"/>
      <w:r>
        <w:lastRenderedPageBreak/>
        <w:t>Introduction</w:t>
      </w:r>
      <w:bookmarkEnd w:id="3"/>
      <w:bookmarkEnd w:id="4"/>
      <w:bookmarkEnd w:id="5"/>
    </w:p>
    <w:p w:rsidR="00291479" w:rsidRDefault="00291479">
      <w:pPr>
        <w:jc w:val="both"/>
        <w:rPr>
          <w:sz w:val="20"/>
        </w:rPr>
      </w:pPr>
      <w:bookmarkStart w:id="6" w:name="_Toc534602077"/>
      <w:bookmarkStart w:id="7" w:name="_Toc534602232"/>
    </w:p>
    <w:p w:rsidR="00BD1354" w:rsidRDefault="00291479" w:rsidP="00D16B36">
      <w:pPr>
        <w:pStyle w:val="H2"/>
        <w:numPr>
          <w:ilvl w:val="1"/>
          <w:numId w:val="6"/>
        </w:numPr>
        <w:spacing w:after="100" w:afterAutospacing="1"/>
        <w:jc w:val="both"/>
        <w:rPr>
          <w:rFonts w:ascii="Arial" w:hAnsi="Arial" w:cs="Arial"/>
          <w:sz w:val="24"/>
        </w:rPr>
      </w:pPr>
      <w:bookmarkStart w:id="8" w:name="_Toc502567367"/>
      <w:r>
        <w:rPr>
          <w:rFonts w:ascii="Arial" w:hAnsi="Arial" w:cs="Arial"/>
          <w:sz w:val="24"/>
        </w:rPr>
        <w:t>Purpose of Document</w:t>
      </w:r>
      <w:bookmarkEnd w:id="8"/>
      <w:r>
        <w:rPr>
          <w:rFonts w:ascii="Arial" w:hAnsi="Arial" w:cs="Arial"/>
          <w:sz w:val="24"/>
        </w:rPr>
        <w:t xml:space="preserve"> </w:t>
      </w:r>
    </w:p>
    <w:p w:rsidR="002932BF" w:rsidRPr="002932BF" w:rsidRDefault="002932BF" w:rsidP="006E221C">
      <w:pPr>
        <w:pStyle w:val="H2"/>
        <w:spacing w:after="100" w:afterAutospacing="1"/>
        <w:ind w:left="390"/>
        <w:rPr>
          <w:b w:val="0"/>
          <w:sz w:val="22"/>
        </w:rPr>
      </w:pPr>
      <w:r w:rsidRPr="002932BF">
        <w:rPr>
          <w:b w:val="0"/>
          <w:color w:val="222222"/>
          <w:sz w:val="24"/>
          <w:shd w:val="clear" w:color="auto" w:fill="FFFFFF"/>
        </w:rPr>
        <w:t>An educational institution that operates independently, but also has a formal collaborative agreement with another, usually larger institution that may have some level of control or influence over its academic policies, standards or programs.</w:t>
      </w:r>
      <w:r>
        <w:rPr>
          <w:b w:val="0"/>
          <w:color w:val="222222"/>
          <w:sz w:val="24"/>
          <w:shd w:val="clear" w:color="auto" w:fill="FFFFFF"/>
        </w:rPr>
        <w:t xml:space="preserve"> </w:t>
      </w:r>
    </w:p>
    <w:bookmarkEnd w:id="6"/>
    <w:bookmarkEnd w:id="7"/>
    <w:p w:rsidR="00BD1354" w:rsidRDefault="002932BF" w:rsidP="006E221C">
      <w:pPr>
        <w:autoSpaceDE w:val="0"/>
        <w:autoSpaceDN w:val="0"/>
        <w:adjustRightInd w:val="0"/>
        <w:ind w:left="360"/>
        <w:rPr>
          <w:iCs/>
        </w:rPr>
      </w:pPr>
      <w:r>
        <w:rPr>
          <w:iCs/>
        </w:rPr>
        <w:t>For this, a</w:t>
      </w:r>
      <w:r w:rsidR="00BD1354">
        <w:rPr>
          <w:iCs/>
        </w:rPr>
        <w:t xml:space="preserve">n </w:t>
      </w:r>
      <w:r w:rsidR="00BD1354" w:rsidRPr="008B37BC">
        <w:rPr>
          <w:b/>
          <w:iCs/>
        </w:rPr>
        <w:t>Affiliation Management System</w:t>
      </w:r>
      <w:r w:rsidR="00BD1354">
        <w:rPr>
          <w:iCs/>
        </w:rPr>
        <w:t xml:space="preserve"> has been designed </w:t>
      </w:r>
      <w:r>
        <w:rPr>
          <w:iCs/>
        </w:rPr>
        <w:t xml:space="preserve">for University of Sargodha </w:t>
      </w:r>
      <w:r w:rsidR="00BD1354">
        <w:rPr>
          <w:iCs/>
        </w:rPr>
        <w:t xml:space="preserve">to facilitate the </w:t>
      </w:r>
      <w:r w:rsidR="00B379E2">
        <w:rPr>
          <w:iCs/>
        </w:rPr>
        <w:t>a</w:t>
      </w:r>
      <w:r w:rsidR="002200D1">
        <w:rPr>
          <w:iCs/>
        </w:rPr>
        <w:t>ffiliated</w:t>
      </w:r>
      <w:r w:rsidR="00BD1354">
        <w:rPr>
          <w:iCs/>
        </w:rPr>
        <w:t xml:space="preserve"> colleges</w:t>
      </w:r>
      <w:r>
        <w:rPr>
          <w:iCs/>
        </w:rPr>
        <w:t xml:space="preserve">. </w:t>
      </w:r>
      <w:r w:rsidR="002200D1">
        <w:rPr>
          <w:iCs/>
        </w:rPr>
        <w:t>The purpose of this document to describe the design details of each module</w:t>
      </w:r>
      <w:r>
        <w:rPr>
          <w:iCs/>
        </w:rPr>
        <w:t xml:space="preserve"> of affiliation</w:t>
      </w:r>
      <w:r w:rsidR="002200D1">
        <w:rPr>
          <w:iCs/>
        </w:rPr>
        <w:t>.</w:t>
      </w:r>
    </w:p>
    <w:p w:rsidR="003A4DFA" w:rsidRDefault="003A4DFA" w:rsidP="008B37BC">
      <w:pPr>
        <w:jc w:val="both"/>
      </w:pPr>
    </w:p>
    <w:p w:rsidR="00FC32E6" w:rsidRPr="003A4DFA" w:rsidRDefault="00FC32E6" w:rsidP="00FC32E6">
      <w:pPr>
        <w:ind w:left="360"/>
        <w:jc w:val="both"/>
      </w:pPr>
    </w:p>
    <w:p w:rsidR="00291479" w:rsidRPr="003A4DFA" w:rsidRDefault="00291479" w:rsidP="009171B3">
      <w:pPr>
        <w:pStyle w:val="H2"/>
        <w:numPr>
          <w:ilvl w:val="1"/>
          <w:numId w:val="6"/>
        </w:numPr>
        <w:spacing w:after="100" w:afterAutospacing="1"/>
        <w:jc w:val="both"/>
        <w:rPr>
          <w:rFonts w:ascii="Arial" w:hAnsi="Arial" w:cs="Arial"/>
          <w:sz w:val="24"/>
        </w:rPr>
      </w:pPr>
      <w:bookmarkStart w:id="9" w:name="_Toc502567368"/>
      <w:bookmarkStart w:id="10" w:name="_Toc534602078"/>
      <w:bookmarkStart w:id="11" w:name="_Toc534602233"/>
      <w:r w:rsidRPr="003A4DFA">
        <w:rPr>
          <w:rFonts w:ascii="Arial" w:hAnsi="Arial" w:cs="Arial"/>
          <w:sz w:val="24"/>
        </w:rPr>
        <w:t>Project Overview</w:t>
      </w:r>
      <w:bookmarkEnd w:id="9"/>
    </w:p>
    <w:p w:rsidR="00D16B36" w:rsidRDefault="00D16B36" w:rsidP="00D16B36"/>
    <w:p w:rsidR="00110C14" w:rsidRPr="00110C14" w:rsidRDefault="00110C14" w:rsidP="00110C14">
      <w:r w:rsidRPr="00110C14">
        <w:t xml:space="preserve">The </w:t>
      </w:r>
      <w:r w:rsidR="008F37CD">
        <w:t>colleges are facilitated to</w:t>
      </w:r>
      <w:r w:rsidRPr="00110C14">
        <w:t xml:space="preserve"> submit their application for affiliation and choose program. Our affiliation system deals with various activities related to the affiliation. In this affiliation system, it has three roles Admin (Affiliation Branch), Affiliation Committee Member (the committee, which guides the university regarding the affiliation of institute) and Institution (education institution seeking affiliation with university).</w:t>
      </w:r>
    </w:p>
    <w:p w:rsidR="00110C14" w:rsidRPr="00110C14" w:rsidRDefault="00110C14" w:rsidP="00110C14">
      <w:r w:rsidRPr="00110C14">
        <w:t>Through this online system we can</w:t>
      </w:r>
      <w:r w:rsidR="008F37CD">
        <w:t xml:space="preserve"> provide following facilities</w:t>
      </w:r>
      <w:r w:rsidRPr="00110C14">
        <w:t>:</w:t>
      </w:r>
    </w:p>
    <w:p w:rsidR="00110C14" w:rsidRPr="00110C14" w:rsidRDefault="00110C14" w:rsidP="00110C14">
      <w:pPr>
        <w:pStyle w:val="ListParagraph"/>
        <w:numPr>
          <w:ilvl w:val="0"/>
          <w:numId w:val="12"/>
        </w:numPr>
      </w:pPr>
      <w:r w:rsidRPr="00110C14">
        <w:t>Time and money is saved.</w:t>
      </w:r>
    </w:p>
    <w:p w:rsidR="00110C14" w:rsidRPr="00110C14" w:rsidRDefault="00110C14" w:rsidP="00110C14">
      <w:pPr>
        <w:pStyle w:val="ListParagraph"/>
        <w:numPr>
          <w:ilvl w:val="0"/>
          <w:numId w:val="12"/>
        </w:numPr>
      </w:pPr>
      <w:r w:rsidRPr="00110C14">
        <w:t>Nothing is done manually.</w:t>
      </w:r>
    </w:p>
    <w:p w:rsidR="00110C14" w:rsidRPr="00110C14" w:rsidRDefault="00110C14" w:rsidP="00110C14">
      <w:pPr>
        <w:pStyle w:val="ListParagraph"/>
        <w:numPr>
          <w:ilvl w:val="0"/>
          <w:numId w:val="12"/>
        </w:numPr>
      </w:pPr>
      <w:r w:rsidRPr="00110C14">
        <w:t>Less chance to lose the data.</w:t>
      </w:r>
    </w:p>
    <w:p w:rsidR="00110C14" w:rsidRPr="00110C14" w:rsidRDefault="00110C14" w:rsidP="00110C14">
      <w:pPr>
        <w:pStyle w:val="ListParagraph"/>
        <w:numPr>
          <w:ilvl w:val="0"/>
          <w:numId w:val="12"/>
        </w:numPr>
      </w:pPr>
      <w:r w:rsidRPr="00110C14">
        <w:t>Easy to access data.</w:t>
      </w:r>
    </w:p>
    <w:p w:rsidR="00291479" w:rsidRDefault="00291479" w:rsidP="006E221C">
      <w:pPr>
        <w:jc w:val="both"/>
        <w:rPr>
          <w:sz w:val="16"/>
        </w:rPr>
      </w:pPr>
    </w:p>
    <w:p w:rsidR="00291479" w:rsidRDefault="00291479" w:rsidP="009171B3">
      <w:pPr>
        <w:pStyle w:val="H2"/>
        <w:numPr>
          <w:ilvl w:val="1"/>
          <w:numId w:val="6"/>
        </w:numPr>
        <w:spacing w:after="100" w:afterAutospacing="1"/>
        <w:jc w:val="both"/>
        <w:rPr>
          <w:rFonts w:ascii="Arial" w:hAnsi="Arial" w:cs="Arial"/>
          <w:sz w:val="24"/>
        </w:rPr>
      </w:pPr>
      <w:bookmarkStart w:id="12" w:name="_Toc502567369"/>
      <w:r>
        <w:rPr>
          <w:rFonts w:ascii="Arial" w:hAnsi="Arial" w:cs="Arial"/>
          <w:sz w:val="24"/>
        </w:rPr>
        <w:t>Scope</w:t>
      </w:r>
      <w:bookmarkEnd w:id="10"/>
      <w:bookmarkEnd w:id="11"/>
      <w:bookmarkEnd w:id="12"/>
    </w:p>
    <w:p w:rsidR="00D16B36" w:rsidRDefault="00D16B36" w:rsidP="00D16B36">
      <w:pPr>
        <w:autoSpaceDE w:val="0"/>
        <w:autoSpaceDN w:val="0"/>
        <w:adjustRightInd w:val="0"/>
        <w:jc w:val="both"/>
        <w:rPr>
          <w:iCs/>
        </w:rPr>
      </w:pPr>
      <w:r>
        <w:rPr>
          <w:iCs/>
        </w:rPr>
        <w:t xml:space="preserve">AMS accepts the affiliation application of Extension and grant of every college, after this it verifies and authenticate the application and make visit schedule of Committee members and then assign dates to committee members for visit. After visit Completion, committee members submit the feedback. Later on the seats are assigned to the colleges according to their </w:t>
      </w:r>
      <w:r w:rsidR="008F37CD">
        <w:rPr>
          <w:iCs/>
        </w:rPr>
        <w:t xml:space="preserve">degree </w:t>
      </w:r>
      <w:r>
        <w:rPr>
          <w:iCs/>
        </w:rPr>
        <w:t>programs for which they have granted the affiliation.</w:t>
      </w:r>
    </w:p>
    <w:p w:rsidR="00C062AB" w:rsidRDefault="00C062AB" w:rsidP="00AE1F73">
      <w:pPr>
        <w:spacing w:after="100" w:afterAutospacing="1"/>
        <w:ind w:left="360"/>
        <w:jc w:val="both"/>
        <w:rPr>
          <w:iCs/>
        </w:rPr>
      </w:pPr>
    </w:p>
    <w:p w:rsidR="00D16B36" w:rsidRDefault="00D16B36" w:rsidP="00AE1F73">
      <w:pPr>
        <w:spacing w:after="100" w:afterAutospacing="1"/>
        <w:ind w:left="360"/>
        <w:jc w:val="both"/>
        <w:rPr>
          <w:iCs/>
        </w:rPr>
      </w:pPr>
    </w:p>
    <w:p w:rsidR="00D16B36" w:rsidRDefault="00D16B36" w:rsidP="00AE1F73">
      <w:pPr>
        <w:spacing w:after="100" w:afterAutospacing="1"/>
        <w:ind w:left="360"/>
        <w:jc w:val="both"/>
        <w:rPr>
          <w:iCs/>
        </w:rPr>
      </w:pPr>
    </w:p>
    <w:p w:rsidR="00D16B36" w:rsidRDefault="00D16B36" w:rsidP="00AE1F73">
      <w:pPr>
        <w:spacing w:after="100" w:afterAutospacing="1"/>
        <w:ind w:left="360"/>
        <w:jc w:val="both"/>
        <w:rPr>
          <w:iCs/>
        </w:rPr>
      </w:pPr>
    </w:p>
    <w:p w:rsidR="00D16B36" w:rsidRDefault="00D16B36" w:rsidP="00AE1F73">
      <w:pPr>
        <w:spacing w:after="100" w:afterAutospacing="1"/>
        <w:ind w:left="360"/>
        <w:jc w:val="both"/>
        <w:rPr>
          <w:iCs/>
        </w:rPr>
      </w:pPr>
    </w:p>
    <w:p w:rsidR="004C729D" w:rsidRDefault="004C729D" w:rsidP="00296C66">
      <w:pPr>
        <w:spacing w:after="100" w:afterAutospacing="1"/>
        <w:ind w:left="360"/>
        <w:jc w:val="both"/>
        <w:rPr>
          <w:rFonts w:ascii="Arial" w:hAnsi="Arial" w:cs="Arial"/>
          <w:b/>
          <w:bCs/>
          <w:kern w:val="32"/>
          <w:sz w:val="32"/>
          <w:szCs w:val="32"/>
        </w:rPr>
      </w:pPr>
    </w:p>
    <w:p w:rsidR="0036423B" w:rsidRDefault="0036423B" w:rsidP="00296C66">
      <w:pPr>
        <w:spacing w:after="100" w:afterAutospacing="1"/>
        <w:ind w:left="360"/>
        <w:jc w:val="both"/>
        <w:rPr>
          <w:rFonts w:ascii="Arial" w:hAnsi="Arial" w:cs="Arial"/>
          <w:b/>
          <w:bCs/>
          <w:kern w:val="32"/>
          <w:sz w:val="32"/>
          <w:szCs w:val="32"/>
        </w:rPr>
      </w:pPr>
    </w:p>
    <w:p w:rsidR="0036423B" w:rsidRDefault="0036423B" w:rsidP="00296C66">
      <w:pPr>
        <w:spacing w:after="100" w:afterAutospacing="1"/>
        <w:ind w:left="360"/>
        <w:jc w:val="both"/>
        <w:rPr>
          <w:rFonts w:ascii="Arial" w:hAnsi="Arial" w:cs="Arial"/>
          <w:b/>
          <w:bCs/>
          <w:kern w:val="32"/>
          <w:sz w:val="32"/>
          <w:szCs w:val="32"/>
        </w:rPr>
      </w:pPr>
    </w:p>
    <w:p w:rsidR="0036423B" w:rsidRDefault="0036423B" w:rsidP="00296C66">
      <w:pPr>
        <w:spacing w:after="100" w:afterAutospacing="1"/>
        <w:ind w:left="360"/>
        <w:jc w:val="both"/>
        <w:rPr>
          <w:rFonts w:ascii="Arial" w:hAnsi="Arial" w:cs="Arial"/>
          <w:b/>
          <w:bCs/>
          <w:kern w:val="32"/>
          <w:sz w:val="32"/>
          <w:szCs w:val="32"/>
        </w:rPr>
      </w:pPr>
    </w:p>
    <w:p w:rsidR="002F7862" w:rsidRDefault="002F7862" w:rsidP="00DC413F">
      <w:pPr>
        <w:autoSpaceDE w:val="0"/>
        <w:autoSpaceDN w:val="0"/>
        <w:adjustRightInd w:val="0"/>
      </w:pPr>
    </w:p>
    <w:p w:rsidR="006118D9" w:rsidRDefault="006118D9" w:rsidP="002F7862">
      <w:pPr>
        <w:autoSpaceDE w:val="0"/>
        <w:autoSpaceDN w:val="0"/>
        <w:adjustRightInd w:val="0"/>
        <w:ind w:left="360"/>
        <w:jc w:val="center"/>
      </w:pPr>
    </w:p>
    <w:p w:rsidR="006118D9" w:rsidRPr="00FB66C9" w:rsidRDefault="006118D9" w:rsidP="002F7862">
      <w:pPr>
        <w:autoSpaceDE w:val="0"/>
        <w:autoSpaceDN w:val="0"/>
        <w:adjustRightInd w:val="0"/>
        <w:ind w:left="360"/>
        <w:jc w:val="center"/>
      </w:pPr>
    </w:p>
    <w:p w:rsidR="00291479" w:rsidRPr="00CA158C" w:rsidRDefault="005576B3" w:rsidP="005576B3">
      <w:pPr>
        <w:pStyle w:val="H2"/>
        <w:numPr>
          <w:ilvl w:val="0"/>
          <w:numId w:val="6"/>
        </w:numPr>
        <w:spacing w:after="120"/>
        <w:jc w:val="both"/>
        <w:rPr>
          <w:rFonts w:ascii="Arial" w:hAnsi="Arial" w:cs="Arial"/>
          <w:sz w:val="32"/>
          <w:szCs w:val="32"/>
        </w:rPr>
      </w:pPr>
      <w:bookmarkStart w:id="13" w:name="_Toc502567375"/>
      <w:r>
        <w:rPr>
          <w:rFonts w:ascii="Arial" w:hAnsi="Arial" w:cs="Arial"/>
          <w:sz w:val="32"/>
          <w:szCs w:val="32"/>
        </w:rPr>
        <w:t xml:space="preserve">  </w:t>
      </w:r>
      <w:r w:rsidR="00291479" w:rsidRPr="00CA158C">
        <w:rPr>
          <w:rFonts w:ascii="Arial" w:hAnsi="Arial" w:cs="Arial"/>
          <w:sz w:val="32"/>
          <w:szCs w:val="32"/>
        </w:rPr>
        <w:t>System Level Architecture</w:t>
      </w:r>
      <w:bookmarkEnd w:id="13"/>
    </w:p>
    <w:p w:rsidR="00950B61" w:rsidRPr="007A418E" w:rsidRDefault="00DC413F" w:rsidP="005576B3">
      <w:pPr>
        <w:pStyle w:val="H2"/>
        <w:numPr>
          <w:ilvl w:val="2"/>
          <w:numId w:val="6"/>
        </w:numPr>
        <w:spacing w:after="120"/>
        <w:jc w:val="both"/>
      </w:pPr>
      <w:bookmarkStart w:id="14" w:name="_Toc502567376"/>
      <w:r>
        <w:rPr>
          <w:sz w:val="26"/>
          <w:szCs w:val="26"/>
        </w:rPr>
        <w:t>Class Diagram of Affiliation Management</w:t>
      </w:r>
      <w:r w:rsidR="00950B61" w:rsidRPr="00950B61">
        <w:rPr>
          <w:sz w:val="26"/>
          <w:szCs w:val="26"/>
        </w:rPr>
        <w:t xml:space="preserve"> System</w:t>
      </w:r>
      <w:r w:rsidR="00950B61">
        <w:rPr>
          <w:sz w:val="26"/>
          <w:szCs w:val="26"/>
        </w:rPr>
        <w:t>:</w:t>
      </w:r>
      <w:bookmarkStart w:id="15" w:name="_GoBack"/>
      <w:bookmarkEnd w:id="14"/>
      <w:bookmarkEnd w:id="15"/>
    </w:p>
    <w:p w:rsidR="007A418E" w:rsidRPr="007A418E" w:rsidRDefault="007A418E" w:rsidP="007A418E">
      <w:pPr>
        <w:pStyle w:val="H2"/>
        <w:spacing w:after="120"/>
        <w:ind w:left="720"/>
        <w:jc w:val="both"/>
        <w:rPr>
          <w:b w:val="0"/>
        </w:rPr>
      </w:pPr>
      <w:r>
        <w:rPr>
          <w:b w:val="0"/>
          <w:bCs/>
          <w:color w:val="222222"/>
          <w:sz w:val="24"/>
          <w:shd w:val="clear" w:color="auto" w:fill="FFFFFF"/>
        </w:rPr>
        <w:t xml:space="preserve">Class </w:t>
      </w:r>
      <w:r w:rsidRPr="007A418E">
        <w:rPr>
          <w:b w:val="0"/>
          <w:bCs/>
          <w:color w:val="222222"/>
          <w:sz w:val="24"/>
          <w:shd w:val="clear" w:color="auto" w:fill="FFFFFF"/>
        </w:rPr>
        <w:t>diagram</w:t>
      </w:r>
      <w:r w:rsidRPr="007A418E">
        <w:rPr>
          <w:color w:val="222222"/>
          <w:sz w:val="24"/>
          <w:shd w:val="clear" w:color="auto" w:fill="FFFFFF"/>
        </w:rPr>
        <w:t> </w:t>
      </w:r>
      <w:r>
        <w:rPr>
          <w:b w:val="0"/>
          <w:color w:val="222222"/>
          <w:sz w:val="24"/>
          <w:shd w:val="clear" w:color="auto" w:fill="FFFFFF"/>
        </w:rPr>
        <w:t xml:space="preserve">in the </w:t>
      </w:r>
      <w:r w:rsidRPr="007A418E">
        <w:rPr>
          <w:b w:val="0"/>
          <w:color w:val="222222"/>
          <w:sz w:val="24"/>
          <w:shd w:val="clear" w:color="auto" w:fill="FFFFFF"/>
        </w:rPr>
        <w:t>Unified Modeling Language (UML)</w:t>
      </w:r>
      <w:r w:rsidRPr="007A418E">
        <w:rPr>
          <w:color w:val="222222"/>
          <w:sz w:val="24"/>
          <w:shd w:val="clear" w:color="auto" w:fill="FFFFFF"/>
        </w:rPr>
        <w:t xml:space="preserve"> </w:t>
      </w:r>
      <w:r w:rsidRPr="007A418E">
        <w:rPr>
          <w:b w:val="0"/>
          <w:color w:val="222222"/>
          <w:sz w:val="24"/>
          <w:shd w:val="clear" w:color="auto" w:fill="FFFFFF"/>
        </w:rPr>
        <w:t>is a type of static structure </w:t>
      </w:r>
      <w:r w:rsidRPr="007A418E">
        <w:rPr>
          <w:b w:val="0"/>
          <w:bCs/>
          <w:color w:val="222222"/>
          <w:sz w:val="24"/>
          <w:shd w:val="clear" w:color="auto" w:fill="FFFFFF"/>
        </w:rPr>
        <w:t>diagram</w:t>
      </w:r>
      <w:r w:rsidRPr="007A418E">
        <w:rPr>
          <w:color w:val="222222"/>
          <w:sz w:val="24"/>
          <w:shd w:val="clear" w:color="auto" w:fill="FFFFFF"/>
        </w:rPr>
        <w:t> </w:t>
      </w:r>
      <w:r w:rsidRPr="007A418E">
        <w:rPr>
          <w:b w:val="0"/>
          <w:color w:val="222222"/>
          <w:sz w:val="24"/>
          <w:shd w:val="clear" w:color="auto" w:fill="FFFFFF"/>
        </w:rPr>
        <w:t>that describes the structure of a system by showing the system's </w:t>
      </w:r>
      <w:r w:rsidRPr="007A418E">
        <w:rPr>
          <w:b w:val="0"/>
          <w:bCs/>
          <w:color w:val="222222"/>
          <w:sz w:val="24"/>
          <w:shd w:val="clear" w:color="auto" w:fill="FFFFFF"/>
        </w:rPr>
        <w:t>classes</w:t>
      </w:r>
      <w:r w:rsidRPr="007A418E">
        <w:rPr>
          <w:color w:val="222222"/>
          <w:sz w:val="24"/>
          <w:shd w:val="clear" w:color="auto" w:fill="FFFFFF"/>
        </w:rPr>
        <w:t xml:space="preserve">, </w:t>
      </w:r>
      <w:r w:rsidRPr="007A418E">
        <w:rPr>
          <w:b w:val="0"/>
          <w:color w:val="222222"/>
          <w:sz w:val="24"/>
          <w:shd w:val="clear" w:color="auto" w:fill="FFFFFF"/>
        </w:rPr>
        <w:t>their attributes, operations (or methods), and the relationships among objects.</w:t>
      </w:r>
    </w:p>
    <w:p w:rsidR="00FC7A27" w:rsidRDefault="006118D9" w:rsidP="00E20678">
      <w:pPr>
        <w:ind w:left="720"/>
        <w:jc w:val="both"/>
      </w:pPr>
      <w:r>
        <w:t>I</w:t>
      </w:r>
      <w:r w:rsidR="00FC7A27">
        <w:t xml:space="preserve">n </w:t>
      </w:r>
      <w:r w:rsidR="005576B3">
        <w:rPr>
          <w:b/>
          <w:bCs/>
        </w:rPr>
        <w:t>Figure 2.2.1</w:t>
      </w:r>
      <w:r w:rsidR="00E44EF9">
        <w:t xml:space="preserve"> shows class </w:t>
      </w:r>
      <w:r w:rsidR="00FC7A27">
        <w:t>diag</w:t>
      </w:r>
      <w:r w:rsidR="00E44EF9">
        <w:t>ram of Affiliation Management system</w:t>
      </w:r>
      <w:r w:rsidR="00B70787">
        <w:t>.</w:t>
      </w:r>
    </w:p>
    <w:p w:rsidR="00B70787" w:rsidRPr="00FC7A27" w:rsidRDefault="004E5FB5" w:rsidP="00831E62">
      <w:pPr>
        <w:ind w:left="390"/>
        <w:jc w:val="center"/>
        <w:rPr>
          <w:iCs/>
        </w:rPr>
      </w:pPr>
      <w:r>
        <w:rPr>
          <w:iCs/>
          <w:noProof/>
        </w:rPr>
        <w:drawing>
          <wp:inline distT="0" distB="0" distL="0" distR="0">
            <wp:extent cx="5934075" cy="3276600"/>
            <wp:effectExtent l="0" t="0" r="9525" b="0"/>
            <wp:docPr id="1" name="Picture 1" descr="C:\Users\ISHMAL KHAN\Downloads\WhatsApp Image 2020-01-06 at 3.49.58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MAL KHAN\Downloads\WhatsApp Image 2020-01-06 at 3.49.58 A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rsidR="00291479" w:rsidRDefault="00291479">
      <w:pPr>
        <w:pStyle w:val="H2"/>
        <w:spacing w:after="120"/>
        <w:jc w:val="both"/>
        <w:rPr>
          <w:rFonts w:ascii="Arial" w:hAnsi="Arial" w:cs="Arial"/>
          <w:sz w:val="4"/>
        </w:rPr>
      </w:pPr>
    </w:p>
    <w:p w:rsidR="003235A6" w:rsidRPr="00AB2AE6" w:rsidRDefault="003235A6" w:rsidP="00D71FB1">
      <w:pPr>
        <w:spacing w:after="100" w:afterAutospacing="1"/>
        <w:ind w:left="360"/>
        <w:jc w:val="center"/>
        <w:rPr>
          <w:sz w:val="22"/>
          <w:szCs w:val="22"/>
        </w:rPr>
      </w:pPr>
      <w:r w:rsidRPr="00AB2AE6">
        <w:rPr>
          <w:b/>
          <w:bCs/>
          <w:sz w:val="22"/>
          <w:szCs w:val="22"/>
        </w:rPr>
        <w:t xml:space="preserve">Figure </w:t>
      </w:r>
      <w:r w:rsidR="005576B3">
        <w:rPr>
          <w:b/>
          <w:bCs/>
          <w:sz w:val="22"/>
          <w:szCs w:val="22"/>
        </w:rPr>
        <w:t>2.1.1</w:t>
      </w:r>
      <w:r w:rsidRPr="00AB2AE6">
        <w:rPr>
          <w:b/>
          <w:bCs/>
          <w:sz w:val="22"/>
          <w:szCs w:val="22"/>
        </w:rPr>
        <w:t xml:space="preserve"> </w:t>
      </w:r>
      <w:r w:rsidR="00E44EF9">
        <w:rPr>
          <w:sz w:val="22"/>
          <w:szCs w:val="22"/>
        </w:rPr>
        <w:t>Class</w:t>
      </w:r>
      <w:r w:rsidRPr="003235A6">
        <w:rPr>
          <w:sz w:val="22"/>
          <w:szCs w:val="22"/>
        </w:rPr>
        <w:t xml:space="preserve"> </w:t>
      </w:r>
      <w:r w:rsidR="00D71FB1">
        <w:rPr>
          <w:sz w:val="22"/>
          <w:szCs w:val="22"/>
        </w:rPr>
        <w:t>D</w:t>
      </w:r>
      <w:r w:rsidRPr="003235A6">
        <w:rPr>
          <w:sz w:val="22"/>
          <w:szCs w:val="22"/>
        </w:rPr>
        <w:t xml:space="preserve">iagram of </w:t>
      </w:r>
      <w:r w:rsidR="00E44EF9">
        <w:rPr>
          <w:sz w:val="22"/>
          <w:szCs w:val="22"/>
        </w:rPr>
        <w:t>Affiliation Management System</w:t>
      </w:r>
    </w:p>
    <w:p w:rsidR="00D47B05" w:rsidRDefault="00D47B05" w:rsidP="00D47B05">
      <w:pPr>
        <w:pStyle w:val="H2"/>
        <w:spacing w:after="120"/>
        <w:ind w:left="390"/>
        <w:jc w:val="both"/>
        <w:rPr>
          <w:rFonts w:ascii="Arial" w:hAnsi="Arial" w:cs="Arial"/>
          <w:sz w:val="24"/>
        </w:rPr>
      </w:pPr>
    </w:p>
    <w:p w:rsidR="00D47B05" w:rsidRPr="007A418E" w:rsidRDefault="00D47B05" w:rsidP="005576B3">
      <w:pPr>
        <w:pStyle w:val="H2"/>
        <w:numPr>
          <w:ilvl w:val="2"/>
          <w:numId w:val="6"/>
        </w:numPr>
        <w:spacing w:after="120"/>
        <w:jc w:val="both"/>
      </w:pPr>
      <w:bookmarkStart w:id="16" w:name="_Toc502567378"/>
      <w:r>
        <w:rPr>
          <w:sz w:val="26"/>
          <w:szCs w:val="26"/>
        </w:rPr>
        <w:t>Use case</w:t>
      </w:r>
      <w:r w:rsidRPr="00950B61">
        <w:rPr>
          <w:sz w:val="26"/>
          <w:szCs w:val="26"/>
        </w:rPr>
        <w:t xml:space="preserve"> Diagram of</w:t>
      </w:r>
      <w:r w:rsidR="00EC3ED0">
        <w:rPr>
          <w:sz w:val="26"/>
          <w:szCs w:val="26"/>
        </w:rPr>
        <w:t xml:space="preserve"> Affiliation Management </w:t>
      </w:r>
      <w:r w:rsidR="00EC3ED0" w:rsidRPr="00CA158C">
        <w:rPr>
          <w:sz w:val="24"/>
        </w:rPr>
        <w:t>System</w:t>
      </w:r>
      <w:r>
        <w:rPr>
          <w:sz w:val="26"/>
          <w:szCs w:val="26"/>
        </w:rPr>
        <w:t>:</w:t>
      </w:r>
      <w:bookmarkEnd w:id="16"/>
    </w:p>
    <w:p w:rsidR="007A418E" w:rsidRPr="007A418E" w:rsidRDefault="007A418E" w:rsidP="007A418E">
      <w:pPr>
        <w:pStyle w:val="H2"/>
        <w:spacing w:after="120"/>
        <w:ind w:left="720"/>
        <w:jc w:val="both"/>
        <w:rPr>
          <w:sz w:val="24"/>
        </w:rPr>
      </w:pPr>
      <w:r w:rsidRPr="007A418E">
        <w:rPr>
          <w:b w:val="0"/>
          <w:bCs/>
          <w:color w:val="222222"/>
          <w:sz w:val="24"/>
          <w:shd w:val="clear" w:color="auto" w:fill="FFFFFF"/>
        </w:rPr>
        <w:t>Use case</w:t>
      </w:r>
      <w:r w:rsidRPr="007A418E">
        <w:rPr>
          <w:color w:val="222222"/>
          <w:sz w:val="24"/>
          <w:shd w:val="clear" w:color="auto" w:fill="FFFFFF"/>
        </w:rPr>
        <w:t> </w:t>
      </w:r>
      <w:r w:rsidRPr="007A418E">
        <w:rPr>
          <w:b w:val="0"/>
          <w:color w:val="222222"/>
          <w:sz w:val="24"/>
          <w:shd w:val="clear" w:color="auto" w:fill="FFFFFF"/>
        </w:rPr>
        <w:t>is represented as a sequence of simple steps, beginning with a user's goal and ending when that goal is fulfilled.</w:t>
      </w:r>
      <w:r>
        <w:rPr>
          <w:b w:val="0"/>
          <w:color w:val="222222"/>
          <w:sz w:val="24"/>
          <w:shd w:val="clear" w:color="auto" w:fill="FFFFFF"/>
        </w:rPr>
        <w:t xml:space="preserve"> Here use case of affiliation management system describes the user’s goal and ending when that goal is fulfilled.</w:t>
      </w:r>
    </w:p>
    <w:p w:rsidR="008F3752" w:rsidRPr="0034146A" w:rsidRDefault="004E5FB5" w:rsidP="008F3752">
      <w:pPr>
        <w:pStyle w:val="H2"/>
        <w:spacing w:after="120"/>
        <w:ind w:left="720"/>
        <w:jc w:val="center"/>
      </w:pPr>
      <w:r w:rsidRPr="002C38E4">
        <w:rPr>
          <w:noProof/>
        </w:rPr>
        <w:lastRenderedPageBreak/>
        <w:drawing>
          <wp:inline distT="0" distB="0" distL="0" distR="0">
            <wp:extent cx="5943600" cy="4838700"/>
            <wp:effectExtent l="0" t="0" r="0" b="0"/>
            <wp:docPr id="2" name="Picture 1" descr="D:\BS CS Data\7th Semester\Capstone I\b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 CS Data\7th Semester\Capstone I\bil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34146A" w:rsidRDefault="0034146A" w:rsidP="0034146A">
      <w:pPr>
        <w:pStyle w:val="BodyText2"/>
        <w:rPr>
          <w:sz w:val="20"/>
        </w:rPr>
      </w:pPr>
    </w:p>
    <w:p w:rsidR="00291479" w:rsidRDefault="00291479">
      <w:pPr>
        <w:pStyle w:val="Heading1"/>
      </w:pPr>
      <w:bookmarkStart w:id="17" w:name="_Toc51413059"/>
      <w:bookmarkStart w:id="18" w:name="_Toc51413183"/>
      <w:bookmarkStart w:id="19" w:name="_Toc51413214"/>
      <w:bookmarkStart w:id="20" w:name="_Toc51414600"/>
      <w:bookmarkStart w:id="21" w:name="_Toc51414768"/>
      <w:bookmarkEnd w:id="17"/>
      <w:bookmarkEnd w:id="18"/>
      <w:bookmarkEnd w:id="19"/>
      <w:bookmarkEnd w:id="20"/>
      <w:bookmarkEnd w:id="21"/>
    </w:p>
    <w:p w:rsidR="00291479" w:rsidRDefault="00291479">
      <w:pPr>
        <w:jc w:val="both"/>
        <w:rPr>
          <w:i/>
          <w:sz w:val="20"/>
        </w:rPr>
      </w:pPr>
    </w:p>
    <w:p w:rsidR="00291479" w:rsidRDefault="00291479">
      <w:pPr>
        <w:jc w:val="both"/>
        <w:rPr>
          <w:i/>
          <w:sz w:val="20"/>
        </w:rPr>
      </w:pPr>
    </w:p>
    <w:p w:rsidR="00291479" w:rsidRDefault="00291479">
      <w:pPr>
        <w:numPr>
          <w:ins w:id="22" w:author="Maryum Xedi" w:date="2002-04-03T20:15:00Z"/>
        </w:numPr>
        <w:pBdr>
          <w:bottom w:val="single" w:sz="4" w:space="1" w:color="auto"/>
        </w:pBdr>
        <w:jc w:val="center"/>
      </w:pPr>
    </w:p>
    <w:sectPr w:rsidR="0029147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A3F" w:rsidRDefault="00A77A3F">
      <w:r>
        <w:separator/>
      </w:r>
    </w:p>
  </w:endnote>
  <w:endnote w:type="continuationSeparator" w:id="0">
    <w:p w:rsidR="00A77A3F" w:rsidRDefault="00A7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23B" w:rsidRDefault="003642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7B" w:rsidRDefault="0008727B">
    <w:pPr>
      <w:pStyle w:val="Header"/>
      <w:pBdr>
        <w:bottom w:val="single" w:sz="4" w:space="1" w:color="auto"/>
      </w:pBdr>
      <w:tabs>
        <w:tab w:val="clear" w:pos="8640"/>
        <w:tab w:val="center" w:pos="5220"/>
        <w:tab w:val="right" w:pos="9360"/>
        <w:tab w:val="right" w:pos="10350"/>
      </w:tabs>
      <w:rPr>
        <w:rFonts w:ascii="Tahoma" w:hAnsi="Tahoma" w:cs="Tahoma"/>
        <w:sz w:val="16"/>
      </w:rPr>
    </w:pPr>
  </w:p>
  <w:p w:rsidR="0008727B" w:rsidRDefault="00BE77ED">
    <w:pPr>
      <w:pStyle w:val="Footer"/>
      <w:tabs>
        <w:tab w:val="clear" w:pos="8640"/>
        <w:tab w:val="right" w:pos="8820"/>
      </w:tabs>
    </w:pPr>
    <w:r>
      <w:rPr>
        <w:rFonts w:ascii="Tahoma" w:hAnsi="Tahoma" w:cs="Tahoma"/>
        <w:sz w:val="16"/>
      </w:rPr>
      <w:t>Jan 06, 2020</w:t>
    </w:r>
    <w:r w:rsidR="0008727B">
      <w:rPr>
        <w:rFonts w:ascii="Tahoma" w:hAnsi="Tahoma" w:cs="Tahoma"/>
        <w:sz w:val="16"/>
      </w:rPr>
      <w:tab/>
      <w:t xml:space="preserve">                                                                                                                                                 Page </w:t>
    </w:r>
    <w:r w:rsidR="0008727B">
      <w:rPr>
        <w:rFonts w:ascii="Tahoma" w:hAnsi="Tahoma" w:cs="Tahoma"/>
        <w:sz w:val="16"/>
      </w:rPr>
      <w:fldChar w:fldCharType="begin"/>
    </w:r>
    <w:r w:rsidR="0008727B">
      <w:rPr>
        <w:rFonts w:ascii="Tahoma" w:hAnsi="Tahoma" w:cs="Tahoma"/>
        <w:sz w:val="16"/>
      </w:rPr>
      <w:instrText xml:space="preserve"> PAGE \* Arabic \* MERGEFORMAT </w:instrText>
    </w:r>
    <w:r w:rsidR="0008727B">
      <w:rPr>
        <w:rFonts w:ascii="Tahoma" w:hAnsi="Tahoma" w:cs="Tahoma"/>
        <w:sz w:val="16"/>
      </w:rPr>
      <w:fldChar w:fldCharType="separate"/>
    </w:r>
    <w:r w:rsidR="005576B3">
      <w:rPr>
        <w:rFonts w:ascii="Tahoma" w:hAnsi="Tahoma" w:cs="Tahoma"/>
        <w:noProof/>
        <w:sz w:val="16"/>
      </w:rPr>
      <w:t>6</w:t>
    </w:r>
    <w:r w:rsidR="0008727B">
      <w:rPr>
        <w:rFonts w:ascii="Tahoma" w:hAnsi="Tahoma" w:cs="Tahoma"/>
        <w:sz w:val="16"/>
      </w:rPr>
      <w:fldChar w:fldCharType="end"/>
    </w:r>
    <w:r w:rsidR="0008727B">
      <w:rPr>
        <w:rFonts w:ascii="Tahoma" w:hAnsi="Tahoma" w:cs="Tahoma"/>
        <w:sz w:val="16"/>
      </w:rPr>
      <w:t xml:space="preserve"> of </w:t>
    </w:r>
    <w:r w:rsidR="0008727B">
      <w:rPr>
        <w:rFonts w:ascii="Tahoma" w:hAnsi="Tahoma" w:cs="Tahoma"/>
        <w:sz w:val="16"/>
      </w:rPr>
      <w:fldChar w:fldCharType="begin"/>
    </w:r>
    <w:r w:rsidR="0008727B">
      <w:rPr>
        <w:rFonts w:ascii="Tahoma" w:hAnsi="Tahoma" w:cs="Tahoma"/>
        <w:sz w:val="16"/>
      </w:rPr>
      <w:instrText xml:space="preserve"> NUMPAGES \* Arabic \* MERGEFORMAT </w:instrText>
    </w:r>
    <w:r w:rsidR="0008727B">
      <w:rPr>
        <w:rFonts w:ascii="Tahoma" w:hAnsi="Tahoma" w:cs="Tahoma"/>
        <w:sz w:val="16"/>
      </w:rPr>
      <w:fldChar w:fldCharType="separate"/>
    </w:r>
    <w:r w:rsidR="005576B3">
      <w:rPr>
        <w:rFonts w:ascii="Tahoma" w:hAnsi="Tahoma" w:cs="Tahoma"/>
        <w:noProof/>
        <w:sz w:val="16"/>
      </w:rPr>
      <w:t>6</w:t>
    </w:r>
    <w:r w:rsidR="0008727B">
      <w:rPr>
        <w:rFonts w:ascii="Tahoma" w:hAnsi="Tahoma" w:cs="Tahoma"/>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23B" w:rsidRDefault="003642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A3F" w:rsidRDefault="00A77A3F">
      <w:r>
        <w:separator/>
      </w:r>
    </w:p>
  </w:footnote>
  <w:footnote w:type="continuationSeparator" w:id="0">
    <w:p w:rsidR="00A77A3F" w:rsidRDefault="00A77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23B" w:rsidRDefault="003642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7B" w:rsidRDefault="0036423B" w:rsidP="001B7234">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AMS-20</w:t>
    </w:r>
    <w:r w:rsidR="0008727B">
      <w:rPr>
        <w:rFonts w:ascii="Tahoma" w:hAnsi="Tahoma" w:cs="Tahoma"/>
        <w:sz w:val="16"/>
      </w:rPr>
      <w:tab/>
      <w:t>Software Design Specification</w:t>
    </w:r>
    <w:r w:rsidR="0008727B">
      <w:rPr>
        <w:rFonts w:ascii="Tahoma" w:hAnsi="Tahoma" w:cs="Tahoma"/>
        <w:sz w:val="16"/>
      </w:rPr>
      <w:tab/>
      <w:t>Version 1.0</w:t>
    </w:r>
  </w:p>
  <w:p w:rsidR="0008727B" w:rsidRDefault="0008727B">
    <w:pPr>
      <w:pStyle w:val="Header"/>
      <w:rPr>
        <w:rFonts w:ascii="Arial" w:hAnsi="Arial" w:cs="Arial"/>
        <w:b/>
        <w:bCs/>
        <w:color w:val="FFFFFF"/>
        <w:spacing w:val="40"/>
        <w:sz w:val="16"/>
      </w:rPr>
    </w:pPr>
  </w:p>
  <w:p w:rsidR="0008727B" w:rsidRDefault="000872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23B" w:rsidRDefault="003642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6273"/>
    <w:multiLevelType w:val="hybridMultilevel"/>
    <w:tmpl w:val="93F0D256"/>
    <w:lvl w:ilvl="0" w:tplc="67221AD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12160BAA"/>
    <w:multiLevelType w:val="multilevel"/>
    <w:tmpl w:val="9A460EB4"/>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86F51CE"/>
    <w:multiLevelType w:val="hybridMultilevel"/>
    <w:tmpl w:val="459CBEC8"/>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9454726"/>
    <w:multiLevelType w:val="multilevel"/>
    <w:tmpl w:val="02083A46"/>
    <w:lvl w:ilvl="0">
      <w:start w:val="1"/>
      <w:numFmt w:val="decimal"/>
      <w:lvlText w:val="%1."/>
      <w:lvlJc w:val="left"/>
      <w:pPr>
        <w:tabs>
          <w:tab w:val="num" w:pos="360"/>
        </w:tabs>
        <w:ind w:left="360" w:hanging="360"/>
      </w:pPr>
      <w:rPr>
        <w:rFonts w:hint="default"/>
        <w:sz w:val="32"/>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48A64336"/>
    <w:multiLevelType w:val="hybridMultilevel"/>
    <w:tmpl w:val="C00CFF44"/>
    <w:lvl w:ilvl="0" w:tplc="051A0BC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FB7536"/>
    <w:multiLevelType w:val="hybridMultilevel"/>
    <w:tmpl w:val="D996F2E8"/>
    <w:lvl w:ilvl="0" w:tplc="04090005">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0" w15:restartNumberingAfterBreak="0">
    <w:nsid w:val="5E041A3D"/>
    <w:multiLevelType w:val="hybridMultilevel"/>
    <w:tmpl w:val="9F5AA7D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1" w15:restartNumberingAfterBreak="0">
    <w:nsid w:val="68235511"/>
    <w:multiLevelType w:val="hybridMultilevel"/>
    <w:tmpl w:val="FC8C31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num w:numId="1">
    <w:abstractNumId w:val="4"/>
  </w:num>
  <w:num w:numId="2">
    <w:abstractNumId w:val="1"/>
  </w:num>
  <w:num w:numId="3">
    <w:abstractNumId w:val="3"/>
  </w:num>
  <w:num w:numId="4">
    <w:abstractNumId w:val="6"/>
  </w:num>
  <w:num w:numId="5">
    <w:abstractNumId w:val="12"/>
  </w:num>
  <w:num w:numId="6">
    <w:abstractNumId w:val="2"/>
  </w:num>
  <w:num w:numId="7">
    <w:abstractNumId w:val="7"/>
  </w:num>
  <w:num w:numId="8">
    <w:abstractNumId w:val="11"/>
  </w:num>
  <w:num w:numId="9">
    <w:abstractNumId w:val="9"/>
  </w:num>
  <w:num w:numId="10">
    <w:abstractNumId w:val="5"/>
  </w:num>
  <w:num w:numId="11">
    <w:abstractNumId w:val="8"/>
  </w:num>
  <w:num w:numId="12">
    <w:abstractNumId w:val="10"/>
  </w:num>
  <w:num w:numId="1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46"/>
    <w:rsid w:val="00016CAF"/>
    <w:rsid w:val="00040559"/>
    <w:rsid w:val="000526FC"/>
    <w:rsid w:val="000860F9"/>
    <w:rsid w:val="0008727B"/>
    <w:rsid w:val="00087F4B"/>
    <w:rsid w:val="00093346"/>
    <w:rsid w:val="000A0A88"/>
    <w:rsid w:val="000A6EF1"/>
    <w:rsid w:val="000B1B9B"/>
    <w:rsid w:val="000B2EA6"/>
    <w:rsid w:val="000B7C9E"/>
    <w:rsid w:val="000D0F55"/>
    <w:rsid w:val="000F0A47"/>
    <w:rsid w:val="000F4EB8"/>
    <w:rsid w:val="00106A9A"/>
    <w:rsid w:val="00110C14"/>
    <w:rsid w:val="00151D4B"/>
    <w:rsid w:val="00172231"/>
    <w:rsid w:val="001B7234"/>
    <w:rsid w:val="001B78C5"/>
    <w:rsid w:val="001F1A43"/>
    <w:rsid w:val="001F3CFB"/>
    <w:rsid w:val="001F4AC5"/>
    <w:rsid w:val="00201B59"/>
    <w:rsid w:val="0021761A"/>
    <w:rsid w:val="002200D1"/>
    <w:rsid w:val="002345DE"/>
    <w:rsid w:val="00236401"/>
    <w:rsid w:val="002532E9"/>
    <w:rsid w:val="00291479"/>
    <w:rsid w:val="002925F6"/>
    <w:rsid w:val="002932BF"/>
    <w:rsid w:val="00295425"/>
    <w:rsid w:val="00296C66"/>
    <w:rsid w:val="00296F2F"/>
    <w:rsid w:val="002D1A92"/>
    <w:rsid w:val="002F2C54"/>
    <w:rsid w:val="002F5CB2"/>
    <w:rsid w:val="002F7862"/>
    <w:rsid w:val="0031765B"/>
    <w:rsid w:val="003235A6"/>
    <w:rsid w:val="0032419E"/>
    <w:rsid w:val="00324B04"/>
    <w:rsid w:val="0034146A"/>
    <w:rsid w:val="00351B98"/>
    <w:rsid w:val="00351F2F"/>
    <w:rsid w:val="00356510"/>
    <w:rsid w:val="00357F70"/>
    <w:rsid w:val="0036423B"/>
    <w:rsid w:val="00365BEF"/>
    <w:rsid w:val="00373191"/>
    <w:rsid w:val="0038284E"/>
    <w:rsid w:val="003A17C6"/>
    <w:rsid w:val="003A4DFA"/>
    <w:rsid w:val="003B181B"/>
    <w:rsid w:val="004243AD"/>
    <w:rsid w:val="00430C9E"/>
    <w:rsid w:val="00477999"/>
    <w:rsid w:val="0048202F"/>
    <w:rsid w:val="00485C3F"/>
    <w:rsid w:val="00487E6C"/>
    <w:rsid w:val="004967E6"/>
    <w:rsid w:val="004A6748"/>
    <w:rsid w:val="004B06AC"/>
    <w:rsid w:val="004C729D"/>
    <w:rsid w:val="004D7A9E"/>
    <w:rsid w:val="004E5FB5"/>
    <w:rsid w:val="004F2D4D"/>
    <w:rsid w:val="00502DF4"/>
    <w:rsid w:val="005155BC"/>
    <w:rsid w:val="00536C0E"/>
    <w:rsid w:val="005576B3"/>
    <w:rsid w:val="00565F1E"/>
    <w:rsid w:val="0057590D"/>
    <w:rsid w:val="00583B94"/>
    <w:rsid w:val="00596453"/>
    <w:rsid w:val="005A01C8"/>
    <w:rsid w:val="005B15C1"/>
    <w:rsid w:val="005D78E0"/>
    <w:rsid w:val="005E0F32"/>
    <w:rsid w:val="005E26C3"/>
    <w:rsid w:val="005F21FF"/>
    <w:rsid w:val="005F7370"/>
    <w:rsid w:val="00604746"/>
    <w:rsid w:val="006057B8"/>
    <w:rsid w:val="006118D9"/>
    <w:rsid w:val="00661EF6"/>
    <w:rsid w:val="006655DD"/>
    <w:rsid w:val="0066703B"/>
    <w:rsid w:val="00683DD7"/>
    <w:rsid w:val="006A5D83"/>
    <w:rsid w:val="006B1A8C"/>
    <w:rsid w:val="006C3492"/>
    <w:rsid w:val="006C4E6C"/>
    <w:rsid w:val="006E221C"/>
    <w:rsid w:val="00702D94"/>
    <w:rsid w:val="00703DD1"/>
    <w:rsid w:val="00706EC7"/>
    <w:rsid w:val="007262C3"/>
    <w:rsid w:val="00765C96"/>
    <w:rsid w:val="0079766A"/>
    <w:rsid w:val="007A227C"/>
    <w:rsid w:val="007A418E"/>
    <w:rsid w:val="007B286E"/>
    <w:rsid w:val="007C083B"/>
    <w:rsid w:val="007C61D4"/>
    <w:rsid w:val="007C66F9"/>
    <w:rsid w:val="007D1AE0"/>
    <w:rsid w:val="007F0EE7"/>
    <w:rsid w:val="00810ED1"/>
    <w:rsid w:val="00831E62"/>
    <w:rsid w:val="00834D0F"/>
    <w:rsid w:val="008370A9"/>
    <w:rsid w:val="00852127"/>
    <w:rsid w:val="008975A1"/>
    <w:rsid w:val="008B0BE8"/>
    <w:rsid w:val="008B2914"/>
    <w:rsid w:val="008B37BC"/>
    <w:rsid w:val="008C0A44"/>
    <w:rsid w:val="008D70B2"/>
    <w:rsid w:val="008E7518"/>
    <w:rsid w:val="008E7DCA"/>
    <w:rsid w:val="008F3752"/>
    <w:rsid w:val="008F37CD"/>
    <w:rsid w:val="008F3C94"/>
    <w:rsid w:val="00917089"/>
    <w:rsid w:val="009171B3"/>
    <w:rsid w:val="00923B49"/>
    <w:rsid w:val="00931AF6"/>
    <w:rsid w:val="0093571B"/>
    <w:rsid w:val="00936302"/>
    <w:rsid w:val="00937690"/>
    <w:rsid w:val="00950B61"/>
    <w:rsid w:val="00951D47"/>
    <w:rsid w:val="00952316"/>
    <w:rsid w:val="00956BAA"/>
    <w:rsid w:val="0096639D"/>
    <w:rsid w:val="00973804"/>
    <w:rsid w:val="00986327"/>
    <w:rsid w:val="00991663"/>
    <w:rsid w:val="009B3D72"/>
    <w:rsid w:val="009B62D0"/>
    <w:rsid w:val="009C7E9D"/>
    <w:rsid w:val="009D5643"/>
    <w:rsid w:val="00A13103"/>
    <w:rsid w:val="00A218C8"/>
    <w:rsid w:val="00A24E1C"/>
    <w:rsid w:val="00A34F10"/>
    <w:rsid w:val="00A40C94"/>
    <w:rsid w:val="00A77A3F"/>
    <w:rsid w:val="00A828A9"/>
    <w:rsid w:val="00A90B07"/>
    <w:rsid w:val="00A92444"/>
    <w:rsid w:val="00AA3032"/>
    <w:rsid w:val="00AB2AE6"/>
    <w:rsid w:val="00AC2341"/>
    <w:rsid w:val="00AC4E96"/>
    <w:rsid w:val="00AE1F73"/>
    <w:rsid w:val="00AF1A01"/>
    <w:rsid w:val="00B00C93"/>
    <w:rsid w:val="00B0185D"/>
    <w:rsid w:val="00B067F3"/>
    <w:rsid w:val="00B21F1A"/>
    <w:rsid w:val="00B379E2"/>
    <w:rsid w:val="00B438CA"/>
    <w:rsid w:val="00B55802"/>
    <w:rsid w:val="00B60696"/>
    <w:rsid w:val="00B70787"/>
    <w:rsid w:val="00B7438E"/>
    <w:rsid w:val="00B765A1"/>
    <w:rsid w:val="00BA7D8D"/>
    <w:rsid w:val="00BB2200"/>
    <w:rsid w:val="00BD1354"/>
    <w:rsid w:val="00BD3EC3"/>
    <w:rsid w:val="00BE34FD"/>
    <w:rsid w:val="00BE3C52"/>
    <w:rsid w:val="00BE77ED"/>
    <w:rsid w:val="00C062AB"/>
    <w:rsid w:val="00C21AD2"/>
    <w:rsid w:val="00C33F2E"/>
    <w:rsid w:val="00C60EA3"/>
    <w:rsid w:val="00C70C8E"/>
    <w:rsid w:val="00C748FD"/>
    <w:rsid w:val="00C90288"/>
    <w:rsid w:val="00CA158C"/>
    <w:rsid w:val="00CA36B2"/>
    <w:rsid w:val="00CD7C97"/>
    <w:rsid w:val="00CF2C72"/>
    <w:rsid w:val="00D05889"/>
    <w:rsid w:val="00D063EF"/>
    <w:rsid w:val="00D16B36"/>
    <w:rsid w:val="00D317A7"/>
    <w:rsid w:val="00D3511F"/>
    <w:rsid w:val="00D35F0D"/>
    <w:rsid w:val="00D40900"/>
    <w:rsid w:val="00D47B05"/>
    <w:rsid w:val="00D55350"/>
    <w:rsid w:val="00D62516"/>
    <w:rsid w:val="00D65EBD"/>
    <w:rsid w:val="00D71FB1"/>
    <w:rsid w:val="00D728C1"/>
    <w:rsid w:val="00D919F6"/>
    <w:rsid w:val="00D95817"/>
    <w:rsid w:val="00DC2D9F"/>
    <w:rsid w:val="00DC413F"/>
    <w:rsid w:val="00DE7424"/>
    <w:rsid w:val="00DF7D55"/>
    <w:rsid w:val="00E11D49"/>
    <w:rsid w:val="00E20678"/>
    <w:rsid w:val="00E20A8B"/>
    <w:rsid w:val="00E21ACC"/>
    <w:rsid w:val="00E3459F"/>
    <w:rsid w:val="00E41C88"/>
    <w:rsid w:val="00E44EF9"/>
    <w:rsid w:val="00E526CE"/>
    <w:rsid w:val="00E64FCA"/>
    <w:rsid w:val="00E70BE1"/>
    <w:rsid w:val="00EA21F2"/>
    <w:rsid w:val="00EB09FD"/>
    <w:rsid w:val="00EB3F5F"/>
    <w:rsid w:val="00EB4273"/>
    <w:rsid w:val="00EC3ED0"/>
    <w:rsid w:val="00EC7AEA"/>
    <w:rsid w:val="00ED0CC7"/>
    <w:rsid w:val="00ED6282"/>
    <w:rsid w:val="00F0230B"/>
    <w:rsid w:val="00F07887"/>
    <w:rsid w:val="00F3788A"/>
    <w:rsid w:val="00F71F2A"/>
    <w:rsid w:val="00F7425D"/>
    <w:rsid w:val="00F75683"/>
    <w:rsid w:val="00F76FB6"/>
    <w:rsid w:val="00F962B6"/>
    <w:rsid w:val="00FA7B00"/>
    <w:rsid w:val="00FB3919"/>
    <w:rsid w:val="00FB66C9"/>
    <w:rsid w:val="00FC224E"/>
    <w:rsid w:val="00FC32E6"/>
    <w:rsid w:val="00FC7A27"/>
    <w:rsid w:val="00FF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51206F-F4F5-4B7C-B9E1-2F1FF116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pPr>
      <w:keepNext/>
      <w:spacing w:before="240" w:after="60"/>
      <w:ind w:left="5040"/>
      <w:outlineLvl w:val="2"/>
    </w:pPr>
    <w:rPr>
      <w:rFonts w:ascii="Arial" w:hAnsi="Arial" w:cs="Arial"/>
      <w:sz w:val="28"/>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left" w:pos="360"/>
        <w:tab w:val="right" w:leader="dot" w:pos="9350"/>
      </w:tabs>
      <w:spacing w:before="240" w:after="120"/>
    </w:pPr>
    <w:rPr>
      <w:b/>
      <w:bCs/>
    </w:rPr>
  </w:style>
  <w:style w:type="paragraph" w:styleId="TOC2">
    <w:name w:val="toc 2"/>
    <w:basedOn w:val="Normal"/>
    <w:next w:val="Normal"/>
    <w:autoRedefine/>
    <w:semiHidden/>
    <w:pPr>
      <w:spacing w:before="120"/>
      <w:ind w:left="240"/>
    </w:pPr>
    <w:rPr>
      <w:i/>
      <w:iCs/>
    </w:rPr>
  </w:style>
  <w:style w:type="paragraph" w:styleId="TOC3">
    <w:name w:val="toc 3"/>
    <w:basedOn w:val="Normal"/>
    <w:next w:val="Normal"/>
    <w:autoRedefine/>
    <w:uiPriority w:val="39"/>
    <w:pPr>
      <w:tabs>
        <w:tab w:val="left" w:pos="1440"/>
        <w:tab w:val="right" w:leader="dot" w:pos="9350"/>
      </w:tabs>
      <w:ind w:left="720"/>
    </w:pPr>
    <w:rPr>
      <w:noProof/>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sz w:val="20"/>
    </w:rPr>
  </w:style>
  <w:style w:type="paragraph" w:styleId="BodyText2">
    <w:name w:val="Body Text 2"/>
    <w:basedOn w:val="Normal"/>
    <w:rPr>
      <w:i/>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semiHidden/>
    <w:pPr>
      <w:overflowPunct w:val="0"/>
      <w:autoSpaceDE w:val="0"/>
      <w:autoSpaceDN w:val="0"/>
      <w:adjustRightInd w:val="0"/>
      <w:spacing w:after="120"/>
      <w:jc w:val="both"/>
      <w:textAlignment w:val="baseline"/>
    </w:pPr>
    <w:rPr>
      <w:sz w:val="18"/>
      <w:szCs w:val="20"/>
    </w:rPr>
  </w:style>
  <w:style w:type="paragraph" w:customStyle="1" w:styleId="Default">
    <w:name w:val="Default"/>
    <w:rsid w:val="008C0A44"/>
    <w:pPr>
      <w:autoSpaceDE w:val="0"/>
      <w:autoSpaceDN w:val="0"/>
      <w:adjustRightInd w:val="0"/>
    </w:pPr>
    <w:rPr>
      <w:color w:val="000000"/>
      <w:sz w:val="24"/>
      <w:szCs w:val="24"/>
    </w:rPr>
  </w:style>
  <w:style w:type="character" w:styleId="Emphasis">
    <w:name w:val="Emphasis"/>
    <w:uiPriority w:val="20"/>
    <w:qFormat/>
    <w:rsid w:val="004F2D4D"/>
    <w:rPr>
      <w:i/>
      <w:iCs/>
    </w:rPr>
  </w:style>
  <w:style w:type="paragraph" w:styleId="ListParagraph">
    <w:name w:val="List Paragraph"/>
    <w:basedOn w:val="Normal"/>
    <w:uiPriority w:val="34"/>
    <w:qFormat/>
    <w:rsid w:val="00D1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469885">
      <w:bodyDiv w:val="1"/>
      <w:marLeft w:val="0"/>
      <w:marRight w:val="0"/>
      <w:marTop w:val="0"/>
      <w:marBottom w:val="0"/>
      <w:divBdr>
        <w:top w:val="none" w:sz="0" w:space="0" w:color="auto"/>
        <w:left w:val="none" w:sz="0" w:space="0" w:color="auto"/>
        <w:bottom w:val="none" w:sz="0" w:space="0" w:color="auto"/>
        <w:right w:val="none" w:sz="0" w:space="0" w:color="auto"/>
      </w:divBdr>
    </w:div>
    <w:div w:id="175663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Design Template</vt:lpstr>
    </vt:vector>
  </TitlesOfParts>
  <Company>FAST</Company>
  <LinksUpToDate>false</LinksUpToDate>
  <CharactersWithSpaces>5600</CharactersWithSpaces>
  <SharedDoc>false</SharedDoc>
  <HLinks>
    <vt:vector size="138" baseType="variant">
      <vt:variant>
        <vt:i4>1310773</vt:i4>
      </vt:variant>
      <vt:variant>
        <vt:i4>134</vt:i4>
      </vt:variant>
      <vt:variant>
        <vt:i4>0</vt:i4>
      </vt:variant>
      <vt:variant>
        <vt:i4>5</vt:i4>
      </vt:variant>
      <vt:variant>
        <vt:lpwstr/>
      </vt:variant>
      <vt:variant>
        <vt:lpwstr>_Toc502567413</vt:lpwstr>
      </vt:variant>
      <vt:variant>
        <vt:i4>1310773</vt:i4>
      </vt:variant>
      <vt:variant>
        <vt:i4>128</vt:i4>
      </vt:variant>
      <vt:variant>
        <vt:i4>0</vt:i4>
      </vt:variant>
      <vt:variant>
        <vt:i4>5</vt:i4>
      </vt:variant>
      <vt:variant>
        <vt:lpwstr/>
      </vt:variant>
      <vt:variant>
        <vt:lpwstr>_Toc502567412</vt:lpwstr>
      </vt:variant>
      <vt:variant>
        <vt:i4>1310773</vt:i4>
      </vt:variant>
      <vt:variant>
        <vt:i4>122</vt:i4>
      </vt:variant>
      <vt:variant>
        <vt:i4>0</vt:i4>
      </vt:variant>
      <vt:variant>
        <vt:i4>5</vt:i4>
      </vt:variant>
      <vt:variant>
        <vt:lpwstr/>
      </vt:variant>
      <vt:variant>
        <vt:lpwstr>_Toc502567411</vt:lpwstr>
      </vt:variant>
      <vt:variant>
        <vt:i4>1310773</vt:i4>
      </vt:variant>
      <vt:variant>
        <vt:i4>116</vt:i4>
      </vt:variant>
      <vt:variant>
        <vt:i4>0</vt:i4>
      </vt:variant>
      <vt:variant>
        <vt:i4>5</vt:i4>
      </vt:variant>
      <vt:variant>
        <vt:lpwstr/>
      </vt:variant>
      <vt:variant>
        <vt:lpwstr>_Toc502567410</vt:lpwstr>
      </vt:variant>
      <vt:variant>
        <vt:i4>1376309</vt:i4>
      </vt:variant>
      <vt:variant>
        <vt:i4>110</vt:i4>
      </vt:variant>
      <vt:variant>
        <vt:i4>0</vt:i4>
      </vt:variant>
      <vt:variant>
        <vt:i4>5</vt:i4>
      </vt:variant>
      <vt:variant>
        <vt:lpwstr/>
      </vt:variant>
      <vt:variant>
        <vt:lpwstr>_Toc502567401</vt:lpwstr>
      </vt:variant>
      <vt:variant>
        <vt:i4>1376309</vt:i4>
      </vt:variant>
      <vt:variant>
        <vt:i4>104</vt:i4>
      </vt:variant>
      <vt:variant>
        <vt:i4>0</vt:i4>
      </vt:variant>
      <vt:variant>
        <vt:i4>5</vt:i4>
      </vt:variant>
      <vt:variant>
        <vt:lpwstr/>
      </vt:variant>
      <vt:variant>
        <vt:lpwstr>_Toc502567401</vt:lpwstr>
      </vt:variant>
      <vt:variant>
        <vt:i4>1835058</vt:i4>
      </vt:variant>
      <vt:variant>
        <vt:i4>98</vt:i4>
      </vt:variant>
      <vt:variant>
        <vt:i4>0</vt:i4>
      </vt:variant>
      <vt:variant>
        <vt:i4>5</vt:i4>
      </vt:variant>
      <vt:variant>
        <vt:lpwstr/>
      </vt:variant>
      <vt:variant>
        <vt:lpwstr>_Toc502567399</vt:lpwstr>
      </vt:variant>
      <vt:variant>
        <vt:i4>1835058</vt:i4>
      </vt:variant>
      <vt:variant>
        <vt:i4>92</vt:i4>
      </vt:variant>
      <vt:variant>
        <vt:i4>0</vt:i4>
      </vt:variant>
      <vt:variant>
        <vt:i4>5</vt:i4>
      </vt:variant>
      <vt:variant>
        <vt:lpwstr/>
      </vt:variant>
      <vt:variant>
        <vt:lpwstr>_Toc502567397</vt:lpwstr>
      </vt:variant>
      <vt:variant>
        <vt:i4>1835058</vt:i4>
      </vt:variant>
      <vt:variant>
        <vt:i4>86</vt:i4>
      </vt:variant>
      <vt:variant>
        <vt:i4>0</vt:i4>
      </vt:variant>
      <vt:variant>
        <vt:i4>5</vt:i4>
      </vt:variant>
      <vt:variant>
        <vt:lpwstr/>
      </vt:variant>
      <vt:variant>
        <vt:lpwstr>_Toc502567395</vt:lpwstr>
      </vt:variant>
      <vt:variant>
        <vt:i4>1835058</vt:i4>
      </vt:variant>
      <vt:variant>
        <vt:i4>80</vt:i4>
      </vt:variant>
      <vt:variant>
        <vt:i4>0</vt:i4>
      </vt:variant>
      <vt:variant>
        <vt:i4>5</vt:i4>
      </vt:variant>
      <vt:variant>
        <vt:lpwstr/>
      </vt:variant>
      <vt:variant>
        <vt:lpwstr>_Toc502567393</vt:lpwstr>
      </vt:variant>
      <vt:variant>
        <vt:i4>1835058</vt:i4>
      </vt:variant>
      <vt:variant>
        <vt:i4>74</vt:i4>
      </vt:variant>
      <vt:variant>
        <vt:i4>0</vt:i4>
      </vt:variant>
      <vt:variant>
        <vt:i4>5</vt:i4>
      </vt:variant>
      <vt:variant>
        <vt:lpwstr/>
      </vt:variant>
      <vt:variant>
        <vt:lpwstr>_Toc502567391</vt:lpwstr>
      </vt:variant>
      <vt:variant>
        <vt:i4>1835058</vt:i4>
      </vt:variant>
      <vt:variant>
        <vt:i4>68</vt:i4>
      </vt:variant>
      <vt:variant>
        <vt:i4>0</vt:i4>
      </vt:variant>
      <vt:variant>
        <vt:i4>5</vt:i4>
      </vt:variant>
      <vt:variant>
        <vt:lpwstr/>
      </vt:variant>
      <vt:variant>
        <vt:lpwstr>_Toc502567390</vt:lpwstr>
      </vt:variant>
      <vt:variant>
        <vt:i4>1900594</vt:i4>
      </vt:variant>
      <vt:variant>
        <vt:i4>62</vt:i4>
      </vt:variant>
      <vt:variant>
        <vt:i4>0</vt:i4>
      </vt:variant>
      <vt:variant>
        <vt:i4>5</vt:i4>
      </vt:variant>
      <vt:variant>
        <vt:lpwstr/>
      </vt:variant>
      <vt:variant>
        <vt:lpwstr>_Toc502567384</vt:lpwstr>
      </vt:variant>
      <vt:variant>
        <vt:i4>1900594</vt:i4>
      </vt:variant>
      <vt:variant>
        <vt:i4>56</vt:i4>
      </vt:variant>
      <vt:variant>
        <vt:i4>0</vt:i4>
      </vt:variant>
      <vt:variant>
        <vt:i4>5</vt:i4>
      </vt:variant>
      <vt:variant>
        <vt:lpwstr/>
      </vt:variant>
      <vt:variant>
        <vt:lpwstr>_Toc502567381</vt:lpwstr>
      </vt:variant>
      <vt:variant>
        <vt:i4>1900594</vt:i4>
      </vt:variant>
      <vt:variant>
        <vt:i4>50</vt:i4>
      </vt:variant>
      <vt:variant>
        <vt:i4>0</vt:i4>
      </vt:variant>
      <vt:variant>
        <vt:i4>5</vt:i4>
      </vt:variant>
      <vt:variant>
        <vt:lpwstr/>
      </vt:variant>
      <vt:variant>
        <vt:lpwstr>_Toc502567380</vt:lpwstr>
      </vt:variant>
      <vt:variant>
        <vt:i4>1179698</vt:i4>
      </vt:variant>
      <vt:variant>
        <vt:i4>44</vt:i4>
      </vt:variant>
      <vt:variant>
        <vt:i4>0</vt:i4>
      </vt:variant>
      <vt:variant>
        <vt:i4>5</vt:i4>
      </vt:variant>
      <vt:variant>
        <vt:lpwstr/>
      </vt:variant>
      <vt:variant>
        <vt:lpwstr>_Toc502567378</vt:lpwstr>
      </vt:variant>
      <vt:variant>
        <vt:i4>1179698</vt:i4>
      </vt:variant>
      <vt:variant>
        <vt:i4>38</vt:i4>
      </vt:variant>
      <vt:variant>
        <vt:i4>0</vt:i4>
      </vt:variant>
      <vt:variant>
        <vt:i4>5</vt:i4>
      </vt:variant>
      <vt:variant>
        <vt:lpwstr/>
      </vt:variant>
      <vt:variant>
        <vt:lpwstr>_Toc502567376</vt:lpwstr>
      </vt:variant>
      <vt:variant>
        <vt:i4>1179698</vt:i4>
      </vt:variant>
      <vt:variant>
        <vt:i4>32</vt:i4>
      </vt:variant>
      <vt:variant>
        <vt:i4>0</vt:i4>
      </vt:variant>
      <vt:variant>
        <vt:i4>5</vt:i4>
      </vt:variant>
      <vt:variant>
        <vt:lpwstr/>
      </vt:variant>
      <vt:variant>
        <vt:lpwstr>_Toc502567375</vt:lpwstr>
      </vt:variant>
      <vt:variant>
        <vt:i4>1179698</vt:i4>
      </vt:variant>
      <vt:variant>
        <vt:i4>26</vt:i4>
      </vt:variant>
      <vt:variant>
        <vt:i4>0</vt:i4>
      </vt:variant>
      <vt:variant>
        <vt:i4>5</vt:i4>
      </vt:variant>
      <vt:variant>
        <vt:lpwstr/>
      </vt:variant>
      <vt:variant>
        <vt:lpwstr>_Toc502567374</vt:lpwstr>
      </vt:variant>
      <vt:variant>
        <vt:i4>1245234</vt:i4>
      </vt:variant>
      <vt:variant>
        <vt:i4>20</vt:i4>
      </vt:variant>
      <vt:variant>
        <vt:i4>0</vt:i4>
      </vt:variant>
      <vt:variant>
        <vt:i4>5</vt:i4>
      </vt:variant>
      <vt:variant>
        <vt:lpwstr/>
      </vt:variant>
      <vt:variant>
        <vt:lpwstr>_Toc502567369</vt:lpwstr>
      </vt:variant>
      <vt:variant>
        <vt:i4>1245234</vt:i4>
      </vt:variant>
      <vt:variant>
        <vt:i4>14</vt:i4>
      </vt:variant>
      <vt:variant>
        <vt:i4>0</vt:i4>
      </vt:variant>
      <vt:variant>
        <vt:i4>5</vt:i4>
      </vt:variant>
      <vt:variant>
        <vt:lpwstr/>
      </vt:variant>
      <vt:variant>
        <vt:lpwstr>_Toc502567368</vt:lpwstr>
      </vt:variant>
      <vt:variant>
        <vt:i4>1245234</vt:i4>
      </vt:variant>
      <vt:variant>
        <vt:i4>8</vt:i4>
      </vt:variant>
      <vt:variant>
        <vt:i4>0</vt:i4>
      </vt:variant>
      <vt:variant>
        <vt:i4>5</vt:i4>
      </vt:variant>
      <vt:variant>
        <vt:lpwstr/>
      </vt:variant>
      <vt:variant>
        <vt:lpwstr>_Toc502567367</vt:lpwstr>
      </vt:variant>
      <vt:variant>
        <vt:i4>1245234</vt:i4>
      </vt:variant>
      <vt:variant>
        <vt:i4>2</vt:i4>
      </vt:variant>
      <vt:variant>
        <vt:i4>0</vt:i4>
      </vt:variant>
      <vt:variant>
        <vt:i4>5</vt:i4>
      </vt:variant>
      <vt:variant>
        <vt:lpwstr/>
      </vt:variant>
      <vt:variant>
        <vt:lpwstr>_Toc502567366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Template</dc:title>
  <dc:subject/>
  <dc:creator>Windows User</dc:creator>
  <cp:keywords/>
  <dc:description/>
  <cp:lastModifiedBy>Windows User</cp:lastModifiedBy>
  <cp:revision>5</cp:revision>
  <cp:lastPrinted>2018-01-04T16:07:00Z</cp:lastPrinted>
  <dcterms:created xsi:type="dcterms:W3CDTF">2020-01-07T01:37:00Z</dcterms:created>
  <dcterms:modified xsi:type="dcterms:W3CDTF">2020-01-07T02:09:00Z</dcterms:modified>
</cp:coreProperties>
</file>